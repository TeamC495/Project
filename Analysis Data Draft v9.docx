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media/image6.png" ContentType="image/png"/>
  <Override PartName="/word/media/image5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120"/>
        <w:jc w:val="center"/>
        <w:rPr>
          <w:rFonts w:cs="Arial Black" w:ascii="Cambria" w:hAnsi="Cambria"/>
          <w:color w:val="3465A4"/>
          <w:sz w:val="28"/>
          <w:szCs w:val="28"/>
        </w:rPr>
      </w:pPr>
      <w:r>
        <w:rPr>
          <w:rFonts w:cs="Arial Black" w:ascii="Cambria" w:hAnsi="Cambria"/>
          <w:color w:val="3465A4"/>
          <w:sz w:val="28"/>
          <w:szCs w:val="28"/>
        </w:rPr>
      </w:r>
    </w:p>
    <w:p>
      <w:pPr>
        <w:pStyle w:val="Heading1"/>
        <w:jc w:val="center"/>
        <w:rPr>
          <w:rFonts w:cs="Arial Black" w:ascii="Cambria" w:hAnsi="Cambria"/>
          <w:color w:val="3465A4"/>
          <w:sz w:val="28"/>
          <w:szCs w:val="28"/>
        </w:rPr>
      </w:pPr>
      <w:r>
        <w:rPr>
          <w:rFonts w:cs="Arial Black" w:ascii="Cambria" w:hAnsi="Cambria"/>
          <w:color w:val="3465A4"/>
          <w:sz w:val="28"/>
          <w:szCs w:val="28"/>
        </w:rPr>
      </w:r>
    </w:p>
    <w:p>
      <w:pPr>
        <w:pStyle w:val="Heading1"/>
        <w:jc w:val="center"/>
        <w:rPr>
          <w:rFonts w:cs="Arial Black" w:ascii="Cambria" w:hAnsi="Cambria"/>
          <w:color w:val="3465A4"/>
          <w:sz w:val="28"/>
          <w:szCs w:val="28"/>
        </w:rPr>
      </w:pPr>
      <w:r>
        <w:rPr>
          <w:rFonts w:cs="Arial Black" w:ascii="Cambria" w:hAnsi="Cambria"/>
          <w:color w:val="3465A4"/>
          <w:sz w:val="28"/>
          <w:szCs w:val="28"/>
        </w:rPr>
      </w:r>
    </w:p>
    <w:p>
      <w:pPr>
        <w:pStyle w:val="Heading1"/>
        <w:jc w:val="center"/>
        <w:rPr>
          <w:rFonts w:cs="Arial Black" w:ascii="Cambria" w:hAnsi="Cambria"/>
          <w:color w:val="3465A4"/>
          <w:sz w:val="28"/>
          <w:szCs w:val="28"/>
        </w:rPr>
      </w:pPr>
      <w:r>
        <w:rPr>
          <w:rFonts w:cs="Arial Black" w:ascii="Cambria" w:hAnsi="Cambria"/>
          <w:color w:val="3465A4"/>
          <w:sz w:val="28"/>
          <w:szCs w:val="28"/>
        </w:rPr>
      </w:r>
    </w:p>
    <w:p>
      <w:pPr>
        <w:pStyle w:val="Heading1"/>
        <w:jc w:val="center"/>
        <w:rPr>
          <w:rFonts w:cs="Arial Black" w:ascii="Cambria" w:hAnsi="Cambria"/>
          <w:color w:val="3465A4"/>
          <w:sz w:val="28"/>
          <w:szCs w:val="28"/>
        </w:rPr>
      </w:pPr>
      <w:r>
        <w:rPr>
          <w:rFonts w:cs="Arial Black" w:ascii="Cambria" w:hAnsi="Cambria"/>
          <w:color w:val="3465A4"/>
          <w:sz w:val="28"/>
          <w:szCs w:val="28"/>
        </w:rPr>
      </w:r>
    </w:p>
    <w:p>
      <w:pPr>
        <w:pStyle w:val="Heading1"/>
        <w:jc w:val="center"/>
        <w:rPr>
          <w:rFonts w:cs="Arial Black" w:ascii="Cambria" w:hAnsi="Cambria"/>
          <w:color w:val="3465A4"/>
          <w:sz w:val="28"/>
          <w:szCs w:val="28"/>
        </w:rPr>
      </w:pPr>
      <w:ins w:id="0" w:author="Jamie" w:date="2014-04-05T12:18:00Z">
        <w:r>
          <w:rPr>
            <w:rFonts w:cs="Arial Black" w:ascii="Cambria" w:hAnsi="Cambria"/>
            <w:color w:val="3465A4"/>
            <w:sz w:val="28"/>
            <w:szCs w:val="28"/>
          </w:rPr>
          <w:t>PROJECT ANALYSIS</w:t>
        </w:r>
      </w:ins>
    </w:p>
    <w:p>
      <w:pPr>
        <w:pStyle w:val="Normal"/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ins w:id="1" w:author="Jamie" w:date="2014-04-05T12:18:00Z">
        <w:r>
          <w:rPr>
            <w:rFonts w:ascii="Cambria" w:hAnsi="Cambria"/>
            <w:b/>
            <w:bCs/>
            <w:color w:val="336699"/>
            <w:sz w:val="28"/>
            <w:szCs w:val="28"/>
          </w:rPr>
          <w:t>0</w:t>
        </w:r>
      </w:ins>
      <w:del w:id="2" w:author="Unknown Author" w:date="2014-04-06T17:07:00Z">
        <w:r>
          <w:rPr>
            <w:rFonts w:ascii="Cambria" w:hAnsi="Cambria"/>
            <w:b/>
            <w:bCs/>
            <w:color w:val="336699"/>
            <w:sz w:val="28"/>
            <w:szCs w:val="28"/>
          </w:rPr>
          <w:delText>5</w:delText>
        </w:r>
      </w:del>
      <w:ins w:id="3" w:author="Unknown Author" w:date="2014-04-06T17:07:00Z">
        <w:r>
          <w:rPr>
            <w:rFonts w:ascii="Cambria" w:hAnsi="Cambria"/>
            <w:b/>
            <w:bCs/>
            <w:color w:val="336699"/>
            <w:sz w:val="28"/>
            <w:szCs w:val="28"/>
          </w:rPr>
          <w:t>6</w:t>
        </w:r>
      </w:ins>
      <w:ins w:id="4" w:author="Jamie" w:date="2014-04-05T12:18:00Z">
        <w:r>
          <w:rPr>
            <w:rFonts w:ascii="Cambria" w:hAnsi="Cambria"/>
            <w:b/>
            <w:bCs/>
            <w:color w:val="336699"/>
            <w:sz w:val="28"/>
            <w:szCs w:val="28"/>
          </w:rPr>
          <w:t xml:space="preserve"> April 2014</w:t>
        </w:r>
      </w:ins>
    </w:p>
    <w:p>
      <w:pPr>
        <w:pStyle w:val="Normal"/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ins w:id="5" w:author="Jamie" w:date="2014-04-05T12:18:00Z">
        <w:r>
          <w:rPr>
            <w:rFonts w:ascii="Cambria" w:hAnsi="Cambria"/>
            <w:b/>
            <w:bCs/>
            <w:color w:val="336699"/>
            <w:sz w:val="28"/>
            <w:szCs w:val="28"/>
          </w:rPr>
          <w:t>Team C</w:t>
        </w:r>
      </w:ins>
    </w:p>
    <w:p>
      <w:pPr>
        <w:pStyle w:val="Normal"/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ins w:id="6" w:author="Jamie" w:date="2014-04-05T12:18:00Z">
        <w:r>
          <w:rPr>
            <w:rFonts w:ascii="Cambria" w:hAnsi="Cambria"/>
            <w:b/>
            <w:bCs/>
            <w:color w:val="336699"/>
            <w:sz w:val="28"/>
            <w:szCs w:val="28"/>
          </w:rPr>
          <w:t>Jamie Lane, Bradley Norman, Daniel Ross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spacing w:before="0" w:after="0"/>
        <w:rPr>
          <w:rFonts w:eastAsia="SimSun" w:ascii="Times New Roman" w:hAnsi="Times New Roman"/>
          <w:color w:val="000000"/>
          <w:sz w:val="24"/>
          <w:szCs w:val="24"/>
          <w:lang w:eastAsia="en-US"/>
        </w:rPr>
      </w:pPr>
      <w:r>
        <w:rPr>
          <w:rFonts w:eastAsia="SimSun" w:ascii="Times New Roman" w:hAnsi="Times New Roman"/>
          <w:color w:val="000000"/>
          <w:sz w:val="24"/>
          <w:szCs w:val="24"/>
          <w:lang w:eastAsia="en-US"/>
        </w:rPr>
      </w:r>
    </w:p>
    <w:p>
      <w:pPr>
        <w:sectPr>
          <w:headerReference w:type="default" r:id="rId2"/>
          <w:type w:val="nextPage"/>
          <w:pgSz w:w="12240" w:h="16340"/>
          <w:pgMar w:left="1176" w:right="979" w:header="0" w:top="1855" w:footer="0" w:bottom="1440" w:gutter="0"/>
          <w:pgNumType w:start="0" w:fmt="decimal"/>
          <w:formProt w:val="false"/>
          <w:titlePg/>
          <w:textDirection w:val="lrTb"/>
          <w:docGrid w:type="default" w:linePitch="299" w:charSpace="4294965247"/>
        </w:sectPr>
        <w:pStyle w:val="Default"/>
        <w:pageBreakBefore/>
        <w:rPr/>
      </w:pPr>
      <w:r>
        <w:rPr/>
      </w:r>
    </w:p>
    <w:p>
      <w:pPr>
        <w:pStyle w:val="Default"/>
        <w:rPr/>
      </w:pPr>
      <w:del w:id="7" w:author="Unknown Author" w:date="2014-04-03T20:19:00Z">
        <w:r>
          <w:rPr/>
          <w:delText xml:space="preserve"> </w:delText>
        </w:r>
      </w:del>
    </w:p>
    <w:p>
      <w:pPr>
        <w:pStyle w:val="Default"/>
        <w:rPr>
          <w:rFonts w:ascii="Times New Roman" w:hAnsi="Times New Roman"/>
          <w:b/>
          <w:bCs/>
          <w:sz w:val="28"/>
          <w:szCs w:val="28"/>
        </w:rPr>
      </w:pPr>
      <w:del w:id="8" w:author="Jamie" w:date="2014-04-05T12:14:00Z">
        <w:r>
          <w:rPr>
            <w:rFonts w:ascii="Times New Roman" w:hAnsi="Times New Roman"/>
            <w:b/>
            <w:bCs/>
            <w:sz w:val="28"/>
            <w:szCs w:val="28"/>
          </w:rPr>
          <w:delText>Analysis Data DraftCMSC495 – Project Analysis – 04/06/2014</w:delText>
        </w:r>
      </w:del>
    </w:p>
    <w:p>
      <w:pPr>
        <w:pStyle w:val="Default"/>
        <w:rPr>
          <w:b/>
          <w:bCs/>
          <w:sz w:val="28"/>
          <w:szCs w:val="28"/>
        </w:rPr>
      </w:pPr>
      <w:del w:id="9" w:author="Unknown Author" w:date="2014-04-06T17:09:00Z">
        <w:r>
          <w:rPr>
            <w:b/>
            <w:bCs/>
            <w:sz w:val="28"/>
            <w:szCs w:val="28"/>
          </w:rPr>
        </w:r>
      </w:del>
    </w:p>
    <w:p>
      <w:pPr>
        <w:pStyle w:val="Default"/>
        <w:rPr>
          <w:rFonts w:ascii="Times New Roman" w:hAnsi="Times New Roman"/>
          <w:b/>
          <w:bCs/>
          <w:sz w:val="28"/>
          <w:szCs w:val="28"/>
        </w:rPr>
      </w:pPr>
      <w:del w:id="10" w:author="Jamie" w:date="2014-04-05T12:14:00Z">
        <w:r>
          <w:rPr>
            <w:rFonts w:ascii="Times New Roman" w:hAnsi="Times New Roman"/>
            <w:b/>
            <w:bCs/>
            <w:sz w:val="28"/>
            <w:szCs w:val="28"/>
          </w:rPr>
          <w:delText>Team C – Jamie Lane, Bradley Norman, Daniel Ross</w:delText>
        </w:r>
      </w:del>
    </w:p>
    <w:p>
      <w:pPr>
        <w:pStyle w:val="Default"/>
        <w:rPr>
          <w:rFonts w:ascii="Times New Roman" w:hAnsi="Times New Roman"/>
          <w:b/>
          <w:bCs/>
          <w:sz w:val="28"/>
          <w:szCs w:val="28"/>
        </w:rPr>
      </w:pPr>
      <w:ins w:id="11" w:author="Unknown Author" w:date="2014-04-06T17:11:00Z">
        <w:r>
          <w:rPr>
            <w:rFonts w:ascii="Times New Roman" w:hAnsi="Times New Roman"/>
            <w:b/>
            <w:bCs/>
            <w:sz w:val="28"/>
            <w:szCs w:val="28"/>
          </w:rPr>
          <w:t xml:space="preserve">Project </w:t>
        </w:r>
      </w:ins>
      <w:ins w:id="12" w:author="Unknown Author" w:date="2014-04-06T17:10:00Z">
        <w:r>
          <w:rPr>
            <w:rFonts w:ascii="Times New Roman" w:hAnsi="Times New Roman"/>
            <w:b/>
            <w:bCs/>
            <w:sz w:val="28"/>
            <w:szCs w:val="28"/>
          </w:rPr>
          <w:t>Purpose</w:t>
        </w:r>
      </w:ins>
    </w:p>
    <w:p>
      <w:pPr>
        <w:pStyle w:val="Default"/>
        <w:rPr>
          <w:rFonts w:ascii="Times New Roman" w:hAnsi="Times New Roman"/>
          <w:sz w:val="24"/>
          <w:szCs w:val="24"/>
        </w:rPr>
      </w:pPr>
      <w:ins w:id="13" w:author="Unknown Author" w:date="2014-04-06T17:09:00Z">
        <w:r>
          <w:rPr>
            <w:rFonts w:ascii="Times New Roman" w:hAnsi="Times New Roman"/>
            <w:sz w:val="24"/>
            <w:szCs w:val="24"/>
          </w:rPr>
        </w:r>
      </w:ins>
    </w:p>
    <w:p>
      <w:pPr>
        <w:pStyle w:val="Default"/>
        <w:rPr>
          <w:rFonts w:ascii="Times New Roman" w:hAnsi="Times New Roman"/>
          <w:sz w:val="24"/>
          <w:szCs w:val="24"/>
        </w:rPr>
      </w:pPr>
      <w:ins w:id="14" w:author="Unknown Author" w:date="2014-04-06T17:09:00Z">
        <w:r>
          <w:rPr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This application will generate the type of traffic but not the volume of traffic necessary to initiate an RDoS.  It is not meant to be an actual hacking tool, but a proof of concept.  Without a proof-of-concept exploit application available, many developers will not patch security vulnerabilities.  The vulnerability that this app exploits was patched in 2010.</w:t>
        </w:r>
      </w:ins>
      <w:ins w:id="15" w:author="Unknown Author" w:date="2014-04-06T17:09:00Z">
        <w:r>
          <w:rPr>
            <w:rFonts w:ascii="Times New Roman" w:hAnsi="Times New Roman"/>
            <w:sz w:val="24"/>
            <w:szCs w:val="24"/>
          </w:rPr>
          <w:t xml:space="preserve"> </w:t>
        </w:r>
      </w:ins>
    </w:p>
    <w:p>
      <w:pPr>
        <w:pStyle w:val="Default"/>
        <w:spacing w:before="0" w:after="68"/>
        <w:rPr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Cs/>
          <w:sz w:val="28"/>
          <w:szCs w:val="28"/>
        </w:rPr>
      </w:pPr>
      <w:ins w:id="16" w:author="Unknown Author" w:date="2014-04-06T17:11:00Z">
        <w:r>
          <w:rPr>
            <w:b/>
            <w:bCs/>
            <w:sz w:val="28"/>
            <w:szCs w:val="28"/>
          </w:rPr>
          <w:t>Project Analysis</w:t>
        </w:r>
      </w:ins>
    </w:p>
    <w:p>
      <w:pPr>
        <w:pStyle w:val="Default"/>
        <w:rPr/>
      </w:pPr>
      <w:ins w:id="17" w:author="Unknown Author" w:date="2014-04-06T17:11:00Z">
        <w:r>
          <w:rPr/>
        </w:r>
      </w:ins>
    </w:p>
    <w:p>
      <w:pPr>
        <w:pStyle w:val="Default"/>
        <w:rPr>
          <w:b/>
          <w:bCs/>
          <w:rPrChange w:id="0" w:author="" w:date="0-00-00T00:00:00Z"/>
        </w:rPr>
      </w:pPr>
      <w:del w:id="18" w:author="Unknown Author" w:date="2014-04-03T20:27:00Z">
        <w:r>
          <w:rPr>
            <w:b/>
            <w:bCs/>
          </w:rPr>
          <w:delText>a</w:delText>
        </w:r>
      </w:del>
      <w:ins w:id="19" w:author="Unknown Author" w:date="2014-04-03T20:27:00Z">
        <w:r>
          <w:rPr>
            <w:b/>
            <w:bCs/>
          </w:rPr>
          <w:t>A</w:t>
        </w:r>
      </w:ins>
      <w:r>
        <w:rPr>
          <w:b/>
          <w:bCs/>
          <w:rPrChange w:id="0" w:author="" w:date="0-00-00T00:00:00Z"/>
        </w:rPr>
        <w:t>. Identify all outside systems with which this system interfaces.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del w:id="21" w:author="Unknown Author" w:date="2014-04-03T19:31:00Z">
        <w:r>
          <w:rPr>
            <w:sz w:val="23"/>
            <w:szCs w:val="23"/>
          </w:rPr>
          <w:delText xml:space="preserve"> </w:delText>
        </w:r>
      </w:del>
      <w:ins w:id="22" w:author="Unknown Author" w:date="2014-04-03T19:31:00Z">
        <w:r>
          <w:rPr/>
          <w:t>User</w:t>
        </w:r>
      </w:ins>
      <w:ins w:id="23" w:author="Unknown Author" w:date="2014-04-03T14:03:00Z">
        <w:r>
          <w:rPr/>
          <w:t>,</w:t>
        </w:r>
      </w:ins>
      <w:del w:id="24" w:author="Unknown Author" w:date="2014-04-03T14:03:00Z">
        <w:r>
          <w:rPr>
            <w:b/>
            <w:sz w:val="23"/>
            <w:szCs w:val="23"/>
          </w:rPr>
          <w:delText>Internet</w:delText>
        </w:r>
      </w:del>
      <w:ins w:id="25" w:author="Unknown Author" w:date="2014-04-03T14:04:00Z">
        <w:r>
          <w:rPr/>
          <w:t xml:space="preserve"> </w:t>
        </w:r>
      </w:ins>
      <w:ins w:id="26" w:author="Unknown Author" w:date="2014-04-03T14:13:00Z">
        <w:r>
          <w:rPr/>
          <w:t xml:space="preserve">IP </w:t>
        </w:r>
      </w:ins>
      <w:ins w:id="27" w:author="Unknown Author" w:date="2014-04-03T14:03:00Z">
        <w:r>
          <w:rPr/>
          <w:t>Network</w:t>
        </w:r>
      </w:ins>
      <w:ins w:id="28" w:author="Unknown Author" w:date="2014-04-03T14:13:00Z">
        <w:r>
          <w:rPr/>
          <w:t xml:space="preserve"> (LAN, WAN)</w:t>
        </w:r>
      </w:ins>
      <w:r>
        <w:rPr/>
        <w:t>,</w:t>
      </w:r>
      <w:del w:id="29" w:author="Unknown Author" w:date="2014-04-03T14:04:00Z">
        <w:r>
          <w:rPr>
            <w:sz w:val="23"/>
            <w:szCs w:val="23"/>
          </w:rPr>
          <w:delText xml:space="preserve"> </w:delText>
        </w:r>
      </w:del>
      <w:del w:id="30" w:author="Unknown Author" w:date="2014-04-03T14:04:00Z">
        <w:r>
          <w:rPr>
            <w:b/>
            <w:sz w:val="23"/>
            <w:szCs w:val="23"/>
          </w:rPr>
          <w:delText>virtual machine,</w:delText>
        </w:r>
      </w:del>
      <w:del w:id="31" w:author="Unknown Author" w:date="2014-04-03T14:04:00Z">
        <w:r>
          <w:rPr>
            <w:sz w:val="23"/>
            <w:szCs w:val="23"/>
          </w:rPr>
          <w:delText xml:space="preserve"> s</w:delText>
        </w:r>
      </w:del>
      <w:ins w:id="32" w:author="Unknown Author" w:date="2014-04-03T19:32:00Z">
        <w:r>
          <w:rPr/>
          <w:t xml:space="preserve"> </w:t>
        </w:r>
      </w:ins>
      <w:ins w:id="33" w:author="Unknown Author" w:date="2014-04-03T14:04:00Z">
        <w:r>
          <w:rPr/>
          <w:t>Open Arena S</w:t>
        </w:r>
      </w:ins>
      <w:r>
        <w:rPr/>
        <w:t>erver</w:t>
      </w:r>
    </w:p>
    <w:p>
      <w:pPr>
        <w:pStyle w:val="Default"/>
        <w:spacing w:before="0" w:after="68"/>
        <w:rPr>
          <w:b/>
          <w:bCs/>
        </w:rPr>
      </w:pPr>
      <w:r>
        <w:rPr>
          <w:b/>
          <w:bCs/>
        </w:rPr>
      </w:r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34" w:author="Unknown Author" w:date="2014-04-03T20:27:00Z">
        <w:r>
          <w:rPr>
            <w:b/>
            <w:bCs/>
          </w:rPr>
          <w:delText>b</w:delText>
        </w:r>
      </w:del>
      <w:ins w:id="35" w:author="Unknown Author" w:date="2014-04-03T20:27:00Z">
        <w:r>
          <w:rPr>
            <w:b/>
            <w:bCs/>
          </w:rPr>
          <w:t>B</w:t>
        </w:r>
      </w:ins>
      <w:r>
        <w:rPr>
          <w:b/>
          <w:bCs/>
          <w:rPrChange w:id="0" w:author="" w:date="0-00-00T00:00:00Z"/>
        </w:rPr>
        <w:t xml:space="preserve">. Identify all input data and the source(s) of these input data. 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37" w:author="Unknown Author" w:date="2014-04-03T14:05:00Z">
        <w:r>
          <w:rPr/>
          <w:t xml:space="preserve">User → </w:t>
        </w:r>
      </w:ins>
      <w:r>
        <w:rPr/>
        <w:t>source IP address, destination IP address, destination port</w:t>
      </w:r>
      <w:ins w:id="38" w:author="Unknown Author" w:date="2014-04-03T14:14:00Z">
        <w:r>
          <w:rPr/>
          <w:t>, build directive, transmit directive</w:t>
        </w:r>
      </w:ins>
    </w:p>
    <w:p>
      <w:pPr>
        <w:pStyle w:val="Default"/>
        <w:spacing w:before="0" w:after="68"/>
        <w:rPr/>
      </w:pPr>
      <w:ins w:id="39" w:author="Unknown Author" w:date="2014-04-03T14:05:00Z">
        <w:r>
          <w:rPr/>
          <w:t xml:space="preserve">Open Arena Server → </w:t>
        </w:r>
      </w:ins>
      <w:ins w:id="40" w:author="Unknown Author" w:date="2014-04-03T14:17:00Z">
        <w:r>
          <w:rPr/>
          <w:t>s</w:t>
        </w:r>
      </w:ins>
      <w:ins w:id="41" w:author="Unknown Author" w:date="2014-04-03T14:06:00Z">
        <w:r>
          <w:rPr/>
          <w:t>tatus response</w:t>
        </w:r>
      </w:ins>
      <w:ins w:id="42" w:author="Unknown Author" w:date="2014-04-03T14:17:00Z">
        <w:r>
          <w:rPr/>
          <w:t xml:space="preserve"> </w:t>
        </w:r>
      </w:ins>
      <w:ins w:id="43" w:author="Unknown Author" w:date="2014-04-03T16:27:00Z">
        <w:r>
          <w:rPr/>
          <w:t>packet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44" w:author="Unknown Author" w:date="2014-04-03T20:27:00Z">
        <w:r>
          <w:rPr>
            <w:b/>
            <w:bCs/>
          </w:rPr>
          <w:delText>c</w:delText>
        </w:r>
      </w:del>
      <w:ins w:id="45" w:author="Unknown Author" w:date="2014-04-03T20:27:00Z">
        <w:r>
          <w:rPr>
            <w:b/>
            <w:bCs/>
          </w:rPr>
          <w:t>C</w:t>
        </w:r>
      </w:ins>
      <w:r>
        <w:rPr>
          <w:b/>
          <w:bCs/>
          <w:rPrChange w:id="0" w:author="" w:date="0-00-00T00:00:00Z"/>
        </w:rPr>
        <w:t>. Identify all output data and the destinations of these data.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47" w:author="Unknown Author" w:date="2014-04-03T14:07:00Z">
        <w:r>
          <w:rPr/>
          <w:t>Status request packet → Open Arena Server</w:t>
        </w:r>
      </w:ins>
    </w:p>
    <w:p>
      <w:pPr>
        <w:pStyle w:val="Default"/>
        <w:spacing w:before="0" w:after="68"/>
        <w:rPr/>
      </w:pPr>
      <w:del w:id="48" w:author="Unknown Author" w:date="2014-04-03T14:08:00Z">
        <w:r>
          <w:rPr>
            <w:b/>
            <w:sz w:val="23"/>
            <w:szCs w:val="23"/>
          </w:rPr>
          <w:delText>p</w:delText>
        </w:r>
      </w:del>
      <w:ins w:id="49" w:author="Unknown Author" w:date="2014-04-03T14:08:00Z">
        <w:r>
          <w:rPr/>
          <w:t>P</w:t>
        </w:r>
      </w:ins>
      <w:r>
        <w:rPr/>
        <w:t xml:space="preserve">acket size ratio of sent/received packets </w:t>
      </w:r>
      <w:del w:id="50" w:author="Unknown Author" w:date="2014-04-03T14:09:00Z">
        <w:r>
          <w:rPr>
            <w:b/>
            <w:sz w:val="23"/>
            <w:szCs w:val="23"/>
          </w:rPr>
          <w:delText>displayed in</w:delText>
        </w:r>
      </w:del>
      <w:ins w:id="51" w:author="Unknown Author" w:date="2014-04-03T14:09:00Z">
        <w:r>
          <w:rPr/>
          <w:t xml:space="preserve">→ </w:t>
        </w:r>
      </w:ins>
      <w:del w:id="52" w:author="Unknown Author" w:date="2014-04-03T14:09:00Z">
        <w:r>
          <w:rPr>
            <w:b/>
            <w:sz w:val="23"/>
            <w:szCs w:val="23"/>
          </w:rPr>
          <w:delText xml:space="preserve"> </w:delText>
        </w:r>
      </w:del>
      <w:del w:id="53" w:author="Unknown Author" w:date="2014-04-03T14:10:00Z">
        <w:r>
          <w:rPr>
            <w:b/>
            <w:sz w:val="23"/>
            <w:szCs w:val="23"/>
          </w:rPr>
          <w:delText>GUI</w:delText>
        </w:r>
      </w:del>
      <w:ins w:id="54" w:author="Unknown Author" w:date="2014-04-03T14:10:00Z">
        <w:r>
          <w:rPr/>
          <w:t>User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55" w:author="Unknown Author" w:date="2014-04-03T20:27:00Z">
        <w:r>
          <w:rPr>
            <w:b/>
            <w:bCs/>
          </w:rPr>
          <w:delText>d</w:delText>
        </w:r>
      </w:del>
      <w:ins w:id="56" w:author="Unknown Author" w:date="2014-04-03T20:27:00Z">
        <w:r>
          <w:rPr>
            <w:b/>
            <w:bCs/>
          </w:rPr>
          <w:t>D</w:t>
        </w:r>
      </w:ins>
      <w:r>
        <w:rPr>
          <w:b/>
          <w:bCs/>
          <w:rPrChange w:id="0" w:author="" w:date="0-00-00T00:00:00Z"/>
        </w:rPr>
        <w:t>. Identify the data processing function of this system: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del w:id="58" w:author="Unknown Author" w:date="2014-04-03T14:17:00Z">
        <w:r>
          <w:rPr>
            <w:b/>
            <w:sz w:val="23"/>
            <w:szCs w:val="23"/>
          </w:rPr>
          <w:delText>t</w:delText>
        </w:r>
      </w:del>
      <w:ins w:id="59" w:author="Unknown Author" w:date="2014-04-03T14:17:00Z">
        <w:r>
          <w:rPr/>
          <w:t>T</w:t>
        </w:r>
      </w:ins>
      <w:r>
        <w:rPr/>
        <w:t xml:space="preserve">his system receives source IP address, destination IP address, and destination port input from the user via a GUI. Then it constructs UDP packets and IP packet headers; combines IP packet headers and UDP packet payloads; calculates complete packet size; transmits packets to </w:t>
      </w:r>
      <w:ins w:id="60" w:author="Unknown Author" w:date="2014-04-03T20:10:00Z">
        <w:r>
          <w:rPr/>
          <w:t xml:space="preserve">the </w:t>
        </w:r>
      </w:ins>
      <w:del w:id="61" w:author="Unknown Author" w:date="2014-04-03T20:10:00Z">
        <w:r>
          <w:rPr>
            <w:b/>
            <w:sz w:val="23"/>
            <w:szCs w:val="23"/>
          </w:rPr>
          <w:delText xml:space="preserve">selected Open Arena </w:delText>
        </w:r>
      </w:del>
      <w:ins w:id="62" w:author="Unknown Author" w:date="2014-04-03T20:11:00Z">
        <w:r>
          <w:rPr/>
          <w:t xml:space="preserve">Open Arena </w:t>
        </w:r>
      </w:ins>
      <w:r>
        <w:rPr/>
        <w:t>server</w:t>
      </w:r>
      <w:ins w:id="63" w:author="Unknown Author" w:date="2014-04-03T20:10:00Z">
        <w:r>
          <w:rPr/>
          <w:t xml:space="preserve"> at the destination address</w:t>
        </w:r>
      </w:ins>
      <w:r>
        <w:rPr/>
        <w:t xml:space="preserve"> upon user initiation; receive</w:t>
      </w:r>
      <w:ins w:id="64" w:author="Unknown Author" w:date="2014-04-03T14:18:00Z">
        <w:r>
          <w:rPr/>
          <w:t>s</w:t>
        </w:r>
      </w:ins>
      <w:r>
        <w:rPr/>
        <w:t xml:space="preserve"> packets from the Open Arena server; calculate</w:t>
      </w:r>
      <w:ins w:id="65" w:author="Unknown Author" w:date="2014-04-03T14:18:00Z">
        <w:r>
          <w:rPr/>
          <w:t>s</w:t>
        </w:r>
      </w:ins>
      <w:r>
        <w:rPr/>
        <w:t xml:space="preserve"> size of received packets; and calculates the ratio of the sent/received packet sizes</w:t>
      </w:r>
      <w:del w:id="66" w:author="Unknown Author" w:date="2014-04-03T14:18:00Z">
        <w:r>
          <w:rPr>
            <w:b/>
            <w:sz w:val="23"/>
            <w:szCs w:val="23"/>
          </w:rPr>
          <w:delText xml:space="preserve">  </w:delText>
        </w:r>
      </w:del>
      <w:ins w:id="67" w:author="Unknown Author" w:date="2014-04-03T14:18:00Z">
        <w:r>
          <w:rPr/>
          <w:t xml:space="preserve"> </w:t>
        </w:r>
      </w:ins>
      <w:r>
        <w:rPr/>
        <w:t>to be output to the GUI.</w:t>
      </w:r>
      <w:del w:id="68" w:author="Unknown Author" w:date="2014-04-03T20:11:00Z">
        <w:r>
          <w:rPr>
            <w:b/>
            <w:sz w:val="23"/>
            <w:szCs w:val="23"/>
          </w:rPr>
          <w:delText xml:space="preserve"> </w:delText>
        </w:r>
      </w:del>
      <w:ins w:id="69" w:author="Unknown Author" w:date="2014-04-03T20:18:00Z">
        <w:r>
          <w:rPr>
            <w:sz w:val="23"/>
            <w:szCs w:val="23"/>
          </w:rPr>
          <w:t xml:space="preserve">  </w:t>
        </w:r>
      </w:ins>
      <w:ins w:id="70" w:author="Unknown Author" w:date="2014-04-03T20:11:00Z">
        <w:r>
          <w:rPr/>
          <w:t>Figure 1 contains a System Context Diagram depicting data flowing in and out of the system under analysis.</w:t>
        </w:r>
      </w:ins>
    </w:p>
    <w:p>
      <w:pPr>
        <w:pStyle w:val="Default"/>
        <w:spacing w:before="0" w:after="68"/>
        <w:rPr/>
      </w:pPr>
      <w:del w:id="71" w:author="Unknown Author" w:date="2014-04-06T17:07:00Z">
        <w:r>
          <w:rPr/>
        </w:r>
      </w:del>
    </w:p>
    <w:p>
      <w:pPr>
        <w:pStyle w:val="Default"/>
        <w:spacing w:before="0" w:after="68"/>
        <w:rPr/>
      </w:pPr>
      <w:del w:id="72" w:author="Unknown Author" w:date="2014-04-06T17:07:00Z">
        <w:r>
          <w:rPr/>
        </w:r>
      </w:del>
    </w:p>
    <w:p>
      <w:pPr>
        <w:pStyle w:val="Default"/>
        <w:spacing w:before="0" w:after="68"/>
        <w:rPr/>
      </w:pPr>
      <w:del w:id="73" w:author="Unknown Author" w:date="2014-04-06T17:07:00Z">
        <w:r>
          <w:rPr/>
        </w:r>
      </w:del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74" w:author="Unknown Author" w:date="2014-04-03T20:27:00Z">
        <w:r>
          <w:rPr>
            <w:b/>
            <w:bCs/>
          </w:rPr>
          <w:delText>e</w:delText>
        </w:r>
      </w:del>
      <w:ins w:id="75" w:author="Unknown Author" w:date="2014-04-03T20:27:00Z">
        <w:r>
          <w:rPr>
            <w:b/>
            <w:bCs/>
          </w:rPr>
          <w:t>E</w:t>
        </w:r>
      </w:ins>
      <w:r>
        <w:rPr>
          <w:b/>
          <w:bCs/>
          <w:rPrChange w:id="0" w:author="" w:date="0-00-00T00:00:00Z"/>
        </w:rPr>
        <w:t>. Based on the data processing step</w:t>
      </w:r>
      <w:ins w:id="77" w:author="Unknown Author" w:date="2014-04-03T14:19:00Z">
        <w:r>
          <w:rPr>
            <w:b/>
            <w:bCs/>
          </w:rPr>
          <w:t>s</w:t>
        </w:r>
      </w:ins>
      <w:r>
        <w:rPr>
          <w:b/>
          <w:bCs/>
          <w:rPrChange w:id="0" w:author="" w:date="0-00-00T00:00:00Z"/>
        </w:rPr>
        <w:t xml:space="preserve">, break the system into sub-systems, each dedicated to a single task (specify the task that each subsystem does). These subsystems together show the data processing function that converts the input data into output data. 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sz w:val="23"/>
          <w:szCs w:val="23"/>
        </w:rPr>
      </w:pPr>
      <w:r>
        <w:rPr/>
        <w:t>User – determines the source and destination IP addresses and the destination port</w:t>
      </w:r>
      <w:del w:id="79" w:author="Unknown Author" w:date="2014-04-03T16:07:00Z">
        <w:r>
          <w:rPr>
            <w:b/>
            <w:sz w:val="23"/>
            <w:szCs w:val="23"/>
          </w:rPr>
          <w:delText>;</w:delText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r>
        <w:rPr/>
        <w:t>Input Subsystem (GUI) – records the source and destination IP addresses and the destination port</w:t>
      </w:r>
      <w:del w:id="80" w:author="Unknown Author" w:date="2014-04-03T16:23:00Z">
        <w:r>
          <w:rPr>
            <w:b/>
            <w:sz w:val="23"/>
            <w:szCs w:val="23"/>
          </w:rPr>
          <w:delText>;</w:delText>
        </w:r>
      </w:del>
      <w:del w:id="81" w:author="Unknown Author" w:date="2014-04-03T16:07:00Z">
        <w:r>
          <w:rPr>
            <w:b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/>
      </w:pPr>
      <w:ins w:id="82" w:author="Unknown Author" w:date="2014-04-03T14:20:00Z">
        <w:r>
          <w:rPr/>
          <w:t xml:space="preserve">Builder (GUI) </w:t>
        </w:r>
      </w:ins>
      <w:ins w:id="83" w:author="Unknown Author" w:date="2014-04-03T14:21:00Z">
        <w:r>
          <w:rPr/>
          <w:t xml:space="preserve">– </w:t>
        </w:r>
      </w:ins>
      <w:ins w:id="84" w:author="Unknown Author" w:date="2014-04-03T14:22:00Z">
        <w:r>
          <w:rPr/>
          <w:t>starts packet constructors and combiner, stores resulting packet</w:t>
        </w:r>
      </w:ins>
    </w:p>
    <w:p>
      <w:pPr>
        <w:pStyle w:val="Default"/>
        <w:spacing w:before="0" w:after="68"/>
        <w:rPr/>
      </w:pPr>
      <w:r>
        <w:rPr/>
        <w:t>UDP Packet Constructor – constructs UDP packet</w:t>
      </w:r>
      <w:del w:id="85" w:author="Unknown Author" w:date="2014-04-03T16:07:00Z">
        <w:r>
          <w:rPr>
            <w:b/>
            <w:sz w:val="23"/>
            <w:szCs w:val="23"/>
          </w:rPr>
          <w:delText>;</w:delText>
        </w:r>
      </w:del>
      <w:r>
        <w:rPr/>
        <w:t xml:space="preserve"> </w:t>
      </w:r>
    </w:p>
    <w:p>
      <w:pPr>
        <w:pStyle w:val="Default"/>
        <w:spacing w:before="0" w:after="68"/>
        <w:rPr>
          <w:b/>
          <w:sz w:val="23"/>
          <w:szCs w:val="23"/>
        </w:rPr>
      </w:pPr>
      <w:r>
        <w:rPr/>
        <w:t>IP Header Constructor – constructs the IP packet header</w:t>
      </w:r>
      <w:del w:id="86" w:author="Unknown Author" w:date="2014-04-03T16:07:00Z">
        <w:r>
          <w:rPr>
            <w:b/>
            <w:sz w:val="23"/>
            <w:szCs w:val="23"/>
          </w:rPr>
          <w:delText xml:space="preserve">; </w:delText>
        </w:r>
      </w:del>
    </w:p>
    <w:p>
      <w:pPr>
        <w:pStyle w:val="Default"/>
        <w:spacing w:before="0" w:after="68"/>
        <w:rPr/>
      </w:pPr>
      <w:r>
        <w:rPr/>
        <w:t>IP/UDP Combiner – combines</w:t>
      </w:r>
      <w:del w:id="87" w:author="Unknown Author" w:date="2014-04-03T16:25:00Z">
        <w:r>
          <w:rPr>
            <w:b/>
            <w:sz w:val="23"/>
            <w:szCs w:val="23"/>
          </w:rPr>
          <w:delText xml:space="preserve"> the</w:delText>
        </w:r>
      </w:del>
      <w:r>
        <w:rPr/>
        <w:t xml:space="preserve"> IP </w:t>
      </w:r>
      <w:del w:id="88" w:author="Unknown Author" w:date="2014-04-03T16:24:00Z">
        <w:r>
          <w:rPr>
            <w:b/>
            <w:sz w:val="23"/>
            <w:szCs w:val="23"/>
          </w:rPr>
          <w:delText>packet</w:delText>
        </w:r>
      </w:del>
      <w:ins w:id="89" w:author="Unknown Author" w:date="2014-04-03T16:24:00Z">
        <w:r>
          <w:rPr/>
          <w:t>header</w:t>
        </w:r>
      </w:ins>
      <w:r>
        <w:rPr/>
        <w:t xml:space="preserve"> with </w:t>
      </w:r>
      <w:del w:id="90" w:author="Unknown Author" w:date="2014-04-03T16:25:00Z">
        <w:r>
          <w:rPr>
            <w:b/>
            <w:sz w:val="23"/>
            <w:szCs w:val="23"/>
          </w:rPr>
          <w:delText xml:space="preserve">the </w:delText>
        </w:r>
      </w:del>
      <w:r>
        <w:rPr/>
        <w:t>UDP</w:t>
      </w:r>
      <w:del w:id="91" w:author="Unknown Author" w:date="2014-04-03T16:25:00Z">
        <w:r>
          <w:rPr>
            <w:b/>
            <w:sz w:val="23"/>
            <w:szCs w:val="23"/>
          </w:rPr>
          <w:delText xml:space="preserve"> </w:delText>
        </w:r>
      </w:del>
      <w:ins w:id="92" w:author="Unknown Author" w:date="2014-04-03T16:25:00Z">
        <w:r>
          <w:rPr/>
          <w:t xml:space="preserve"> </w:t>
        </w:r>
      </w:ins>
      <w:r>
        <w:rPr/>
        <w:t>packet</w:t>
      </w:r>
      <w:del w:id="93" w:author="Unknown Author" w:date="2014-04-03T16:07:00Z">
        <w:r>
          <w:rPr>
            <w:b/>
            <w:sz w:val="23"/>
            <w:szCs w:val="23"/>
          </w:rPr>
          <w:delText xml:space="preserve">; </w:delText>
        </w:r>
      </w:del>
      <w:ins w:id="94" w:author="Unknown Author" w:date="2014-04-03T16:24:00Z">
        <w:r>
          <w:rPr/>
          <w:t xml:space="preserve"> to generate Status Request </w:t>
        </w:r>
      </w:ins>
      <w:ins w:id="95" w:author="Unknown Author" w:date="2014-04-03T16:25:00Z">
        <w:r>
          <w:rPr/>
          <w:t>packet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r>
        <w:rPr/>
        <w:t>Packet Size Calculator – calculates the total size of a packet</w:t>
      </w:r>
      <w:del w:id="96" w:author="Unknown Author" w:date="2014-04-03T16:07:00Z">
        <w:r>
          <w:rPr>
            <w:b/>
            <w:sz w:val="23"/>
            <w:szCs w:val="23"/>
          </w:rPr>
          <w:delText xml:space="preserve">; </w:delText>
        </w:r>
      </w:del>
    </w:p>
    <w:p>
      <w:pPr>
        <w:pStyle w:val="Default"/>
        <w:spacing w:before="0" w:after="68"/>
        <w:rPr/>
      </w:pPr>
      <w:del w:id="97" w:author="Unknown Author" w:date="2014-04-03T14:24:00Z">
        <w:r>
          <w:rPr>
            <w:b/>
            <w:sz w:val="23"/>
            <w:szCs w:val="23"/>
          </w:rPr>
          <w:delText xml:space="preserve">Open Arena Server – receives and sends packets; </w:delText>
        </w:r>
      </w:del>
      <w:ins w:id="98" w:author="Unknown Author" w:date="2014-04-03T14:32:00Z">
        <w:r>
          <w:rPr/>
          <w:t>Outbound</w:t>
        </w:r>
      </w:ins>
      <w:ins w:id="99" w:author="Unknown Author" w:date="2014-04-03T14:24:00Z">
        <w:r>
          <w:rPr/>
          <w:t xml:space="preserve"> </w:t>
        </w:r>
      </w:ins>
      <w:ins w:id="100" w:author="Unknown Author" w:date="2014-04-03T14:25:00Z">
        <w:r>
          <w:rPr/>
          <w:t>–</w:t>
        </w:r>
      </w:ins>
      <w:ins w:id="101" w:author="Unknown Author" w:date="2014-04-03T14:24:00Z">
        <w:r>
          <w:rPr/>
          <w:t xml:space="preserve"> interface</w:t>
        </w:r>
      </w:ins>
      <w:ins w:id="102" w:author="Unknown Author" w:date="2014-04-03T16:29:00Z">
        <w:r>
          <w:rPr/>
          <w:t>s</w:t>
        </w:r>
      </w:ins>
      <w:ins w:id="103" w:author="Unknown Author" w:date="2014-04-03T14:25:00Z">
        <w:r>
          <w:rPr/>
          <w:t xml:space="preserve"> with Host OS to allow packet transmission</w:t>
        </w:r>
      </w:ins>
    </w:p>
    <w:p>
      <w:pPr>
        <w:pStyle w:val="Default"/>
        <w:spacing w:before="0" w:after="68"/>
        <w:rPr/>
      </w:pPr>
      <w:ins w:id="104" w:author="Unknown Author" w:date="2014-04-03T14:25:00Z">
        <w:r>
          <w:rPr/>
          <w:t xml:space="preserve">Transmitter (GUI) </w:t>
        </w:r>
      </w:ins>
      <w:ins w:id="105" w:author="Unknown Author" w:date="2014-04-03T14:29:00Z">
        <w:r>
          <w:rPr/>
          <w:t>–</w:t>
        </w:r>
      </w:ins>
      <w:ins w:id="106" w:author="Unknown Author" w:date="2014-04-03T14:25:00Z">
        <w:r>
          <w:rPr/>
          <w:t xml:space="preserve"> sends status request packet to Outbound</w:t>
        </w:r>
      </w:ins>
    </w:p>
    <w:p>
      <w:pPr>
        <w:pStyle w:val="Default"/>
        <w:spacing w:before="0" w:after="68"/>
        <w:rPr/>
      </w:pPr>
      <w:ins w:id="107" w:author="Unknown Author" w:date="2014-04-03T14:25:00Z">
        <w:r>
          <w:rPr/>
          <w:t>Inbound – interfaces with Host OS to allow packet receipt</w:t>
        </w:r>
      </w:ins>
    </w:p>
    <w:p>
      <w:pPr>
        <w:pStyle w:val="Default"/>
        <w:spacing w:before="0" w:after="68"/>
        <w:rPr/>
      </w:pPr>
      <w:ins w:id="108" w:author="Unknown Author" w:date="2014-04-03T16:22:00Z">
        <w:r>
          <w:rPr/>
          <w:t>Receiver</w:t>
        </w:r>
      </w:ins>
      <w:ins w:id="109" w:author="Unknown Author" w:date="2014-04-03T16:23:00Z">
        <w:r>
          <w:rPr/>
          <w:t xml:space="preserve"> – receives Status Response packet from Inbound, store</w:t>
        </w:r>
      </w:ins>
      <w:ins w:id="110" w:author="Unknown Author" w:date="2014-04-03T16:30:00Z">
        <w:r>
          <w:rPr/>
          <w:t>s</w:t>
        </w:r>
      </w:ins>
      <w:ins w:id="111" w:author="Unknown Author" w:date="2014-04-03T16:29:00Z">
        <w:r>
          <w:rPr/>
          <w:t xml:space="preserve"> it</w:t>
        </w:r>
      </w:ins>
      <w:ins w:id="112" w:author="Unknown Author" w:date="2014-04-03T16:26:00Z">
        <w:r>
          <w:rPr/>
          <w:t xml:space="preserve"> </w:t>
        </w:r>
      </w:ins>
    </w:p>
    <w:p>
      <w:pPr>
        <w:pStyle w:val="Default"/>
        <w:spacing w:before="0" w:after="68"/>
        <w:rPr/>
      </w:pPr>
      <w:r>
        <w:rPr/>
        <w:t>Ratio Calculator –</w:t>
      </w:r>
      <w:ins w:id="113" w:author="Unknown Author" w:date="2014-04-03T14:31:00Z">
        <w:r>
          <w:rPr/>
          <w:t xml:space="preserve"> calculate</w:t>
        </w:r>
      </w:ins>
      <w:ins w:id="114" w:author="Unknown Author" w:date="2014-04-03T16:30:00Z">
        <w:r>
          <w:rPr/>
          <w:t>s</w:t>
        </w:r>
      </w:ins>
      <w:r>
        <w:rPr/>
        <w:t xml:space="preserve"> </w:t>
      </w:r>
      <w:del w:id="115" w:author="Unknown Author" w:date="2014-04-03T14:26:00Z">
        <w:r>
          <w:rPr>
            <w:b/>
            <w:sz w:val="23"/>
            <w:szCs w:val="23"/>
          </w:rPr>
          <w:delText>calculates a ratio</w:delText>
        </w:r>
      </w:del>
      <w:ins w:id="116" w:author="Unknown Author" w:date="2014-04-03T14:26:00Z">
        <w:r>
          <w:rPr/>
          <w:t>packet size ratio of sent/received packets</w:t>
        </w:r>
      </w:ins>
    </w:p>
    <w:p>
      <w:pPr>
        <w:pStyle w:val="Default"/>
        <w:spacing w:before="0" w:after="68"/>
        <w:rPr/>
      </w:pPr>
      <w:del w:id="117" w:author="Unknown Author" w:date="2014-04-03T16:07:00Z">
        <w:r>
          <w:rPr>
            <w:b/>
            <w:sz w:val="23"/>
            <w:szCs w:val="23"/>
          </w:rPr>
          <w:delText>.</w:delText>
        </w:r>
      </w:del>
      <w:ins w:id="118" w:author="Unknown Author" w:date="2014-04-03T16:08:00Z">
        <w:r>
          <w:rPr/>
          <w:t>Display Subsystem (GUI)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119" w:author="Unknown Author" w:date="2014-04-04T18:14:00Z">
        <w:r>
          <w:rPr/>
          <w:t>Figure 2, Subsystem Diagram, illustrates the data flow from subsystem to subsystem.</w:t>
        </w:r>
      </w:ins>
      <w:ins w:id="120" w:author="Unknown Author" w:date="2014-04-04T18:15:00Z">
        <w:r>
          <w:rPr/>
          <w:t xml:space="preserve">  Additionally, it illustrates the transfer of data into and out of the system under analysis.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121" w:author="Unknown Author" w:date="2014-04-03T20:41:00Z">
        <w:r>
          <w:rPr>
            <w:i/>
            <w:iCs/>
          </w:rPr>
          <w:t>Figure 1.</w:t>
        </w:r>
      </w:ins>
      <w:ins w:id="122" w:author="Unknown Author" w:date="2014-04-03T20:41:00Z">
        <w:r>
          <w:rPr/>
          <w:t xml:space="preserve"> System Context Diagram. Each oval represents a system. Each arrow represents a data pathway.</w:t>
          <w:drawing>
            <wp:anchor behindDoc="0" distT="0" distB="0" distL="0" distR="0" simplePos="0" locked="0" layoutInCell="1" allowOverlap="1" relativeHeight="0">
              <wp:simplePos x="0" y="0"/>
              <wp:positionH relativeFrom="column">
                <wp:align>center</wp:align>
              </wp:positionH>
              <wp:positionV relativeFrom="paragraph">
                <wp:align>top</wp:align>
              </wp:positionV>
              <wp:extent cx="6403975" cy="4137660"/>
              <wp:effectExtent l="0" t="0" r="0" b="0"/>
              <wp:wrapSquare wrapText="largest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3975" cy="41376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</w:p>
    <w:p>
      <w:pPr>
        <w:pStyle w:val="Default"/>
        <w:pageBreakBefore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123" w:author="Unknown Author" w:date="2014-04-04T18:12:00Z">
        <w:r>
          <w:rPr>
            <w:i/>
            <w:iCs/>
          </w:rPr>
          <w:t>Figure 2.</w:t>
        </w:r>
      </w:ins>
      <w:ins w:id="124" w:author="Unknown Author" w:date="2014-04-04T18:12:00Z">
        <w:r>
          <w:rPr/>
          <w:t xml:space="preserve"> Subsystem Diagram. Each oval represents a system. Each arrow represents a data pathway.</w:t>
          <w:drawing>
            <wp:anchor behindDoc="0" distT="0" distB="0" distL="0" distR="0" simplePos="0" locked="0" layoutInCell="1" allowOverlap="1" relativeHeight="1">
              <wp:simplePos x="0" y="0"/>
              <wp:positionH relativeFrom="column">
                <wp:align>center</wp:align>
              </wp:positionH>
              <wp:positionV relativeFrom="paragraph">
                <wp:align>top</wp:align>
              </wp:positionV>
              <wp:extent cx="6403975" cy="6639560"/>
              <wp:effectExtent l="0" t="0" r="0" b="0"/>
              <wp:wrapSquare wrapText="largest"/>
              <wp:docPr id="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3975" cy="6639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</w:p>
    <w:p>
      <w:pPr>
        <w:pStyle w:val="Default"/>
        <w:pageBreakBefore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125" w:author="Unknown Author" w:date="2014-04-03T20:28:00Z">
        <w:r>
          <w:rPr>
            <w:b/>
            <w:bCs/>
          </w:rPr>
          <w:delText>f</w:delText>
        </w:r>
      </w:del>
      <w:ins w:id="126" w:author="Unknown Author" w:date="2014-04-03T20:28:00Z">
        <w:r>
          <w:rPr>
            <w:b/>
            <w:bCs/>
          </w:rPr>
          <w:t>F</w:t>
        </w:r>
      </w:ins>
      <w:r>
        <w:rPr>
          <w:b/>
          <w:bCs/>
          <w:rPrChange w:id="0" w:author="" w:date="0-00-00T00:00:00Z"/>
        </w:rPr>
        <w:t xml:space="preserve">. Identify interface data between each subsystem (and which subsystem processes the inputs, which subsystem does the output). 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  <w:t xml:space="preserve">User </w:t>
      </w:r>
      <w:del w:id="128" w:author="Unknown Author" w:date="2014-04-03T14:38:00Z">
        <w:r>
          <w:rPr>
            <w:b/>
            <w:sz w:val="23"/>
            <w:szCs w:val="23"/>
          </w:rPr>
          <w:delText xml:space="preserve">=&gt; </w:delText>
        </w:r>
      </w:del>
      <w:ins w:id="129" w:author="Unknown Author" w:date="2014-04-03T14:38:00Z">
        <w:r>
          <w:rPr/>
          <w:t xml:space="preserve">→ </w:t>
        </w:r>
      </w:ins>
      <w:del w:id="130" w:author="Unknown Author" w:date="2014-04-03T16:10:00Z">
        <w:r>
          <w:rPr>
            <w:b/>
            <w:sz w:val="23"/>
            <w:szCs w:val="23"/>
          </w:rPr>
          <w:delText>GUI</w:delText>
        </w:r>
      </w:del>
      <w:ins w:id="131" w:author="Unknown Author" w:date="2014-04-03T16:10:00Z">
        <w:r>
          <w:rPr/>
          <w:t xml:space="preserve">Input </w:t>
        </w:r>
      </w:ins>
      <w:ins w:id="132" w:author="Unknown Author" w:date="2014-04-03T16:11:00Z">
        <w:r>
          <w:rPr/>
          <w:t>Subsystem</w:t>
        </w:r>
      </w:ins>
    </w:p>
    <w:p>
      <w:pPr>
        <w:pStyle w:val="Default"/>
        <w:spacing w:before="0" w:after="68"/>
        <w:rPr/>
      </w:pPr>
      <w:ins w:id="133" w:author="Unknown Author" w:date="2014-04-03T22:15:00Z">
        <w:r>
          <w:rPr/>
          <w:t>User → Builder</w:t>
        </w:r>
      </w:ins>
    </w:p>
    <w:p>
      <w:pPr>
        <w:pStyle w:val="Default"/>
        <w:spacing w:before="0" w:after="68"/>
        <w:rPr/>
      </w:pPr>
      <w:ins w:id="134" w:author="Unknown Author" w:date="2014-04-03T22:15:00Z">
        <w:r>
          <w:rPr/>
          <w:t>User → Transmitter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del w:id="135" w:author="Unknown Author" w:date="2014-04-03T16:11:00Z">
        <w:r>
          <w:rPr>
            <w:b/>
            <w:sz w:val="23"/>
            <w:szCs w:val="23"/>
          </w:rPr>
          <w:delText>GUI</w:delText>
        </w:r>
      </w:del>
      <w:ins w:id="136" w:author="Unknown Author" w:date="2014-04-03T16:11:00Z">
        <w:r>
          <w:rPr/>
          <w:t>Input Subsystem</w:t>
        </w:r>
      </w:ins>
      <w:r>
        <w:rPr/>
        <w:t xml:space="preserve"> </w:t>
      </w:r>
      <w:del w:id="137" w:author="Unknown Author" w:date="2014-04-03T14:38:00Z">
        <w:r>
          <w:rPr>
            <w:b/>
            <w:sz w:val="23"/>
            <w:szCs w:val="23"/>
          </w:rPr>
          <w:delText xml:space="preserve">=&gt; </w:delText>
        </w:r>
      </w:del>
      <w:del w:id="138" w:author="Unknown Author" w:date="2014-04-03T14:37:00Z">
        <w:r>
          <w:rPr>
            <w:b/>
            <w:sz w:val="23"/>
            <w:szCs w:val="23"/>
          </w:rPr>
          <w:delText>UDP Packet Constructor, IP Header Constructor, IP/UDP Combiner</w:delText>
        </w:r>
      </w:del>
      <w:ins w:id="139" w:author="Unknown Author" w:date="2014-04-03T14:38:00Z">
        <w:r>
          <w:rPr/>
          <w:t xml:space="preserve">→ </w:t>
        </w:r>
      </w:ins>
      <w:ins w:id="140" w:author="Unknown Author" w:date="2014-04-03T14:37:00Z">
        <w:r>
          <w:rPr/>
          <w:t>Builder</w:t>
        </w:r>
      </w:ins>
      <w:del w:id="141" w:author="Unknown Author" w:date="2014-04-04T17:50:00Z">
        <w:r>
          <w:rPr/>
          <w:delText xml:space="preserve">, </w:delText>
        </w:r>
      </w:del>
      <w:del w:id="142" w:author="Unknown Author" w:date="2014-04-03T14:36:00Z">
        <w:r>
          <w:rPr>
            <w:b/>
            <w:sz w:val="23"/>
            <w:szCs w:val="23"/>
          </w:rPr>
          <w:delText>Open Arena Server</w:delText>
        </w:r>
      </w:del>
    </w:p>
    <w:p>
      <w:pPr>
        <w:pStyle w:val="Default"/>
        <w:spacing w:before="0" w:after="68"/>
        <w:rPr/>
      </w:pPr>
      <w:ins w:id="143" w:author="Unknown Author" w:date="2014-04-03T14:38:00Z">
        <w:r>
          <w:rPr/>
          <w:t xml:space="preserve">Builder → </w:t>
        </w:r>
      </w:ins>
      <w:r>
        <w:rPr/>
        <w:t xml:space="preserve">UDP Packet Constructor, </w:t>
      </w:r>
      <w:ins w:id="144" w:author="Unknown Author" w:date="2014-04-03T14:39:00Z">
        <w:r>
          <w:rPr/>
          <w:t>IP Header Constructor, IP/UDP Combiner</w:t>
        </w:r>
      </w:ins>
    </w:p>
    <w:p>
      <w:pPr>
        <w:pStyle w:val="Default"/>
        <w:spacing w:before="0" w:after="68"/>
        <w:rPr/>
      </w:pPr>
      <w:ins w:id="145" w:author="Unknown Author" w:date="2014-04-03T14:39:00Z">
        <w:r>
          <w:rPr/>
          <w:t>IP/UDP Combiner → Transmitter, Packet Size Calculator</w:t>
        </w:r>
      </w:ins>
    </w:p>
    <w:p>
      <w:pPr>
        <w:pStyle w:val="Default"/>
        <w:spacing w:before="0" w:after="68"/>
        <w:rPr/>
      </w:pPr>
      <w:ins w:id="146" w:author="Unknown Author" w:date="2014-04-03T14:39:00Z">
        <w:r>
          <w:rPr/>
          <w:t xml:space="preserve">Transmitter </w:t>
        </w:r>
      </w:ins>
      <w:ins w:id="147" w:author="Unknown Author" w:date="2014-04-03T14:40:00Z">
        <w:r>
          <w:rPr/>
          <w:t>→ Outbound</w:t>
        </w:r>
      </w:ins>
    </w:p>
    <w:p>
      <w:pPr>
        <w:pStyle w:val="Default"/>
        <w:spacing w:before="0" w:after="68"/>
        <w:rPr/>
      </w:pPr>
      <w:ins w:id="148" w:author="Unknown Author" w:date="2014-04-03T16:09:00Z">
        <w:r>
          <w:rPr/>
          <w:t>Inbound → Receiver</w:t>
        </w:r>
      </w:ins>
    </w:p>
    <w:p>
      <w:pPr>
        <w:pStyle w:val="Default"/>
        <w:spacing w:before="0" w:after="68"/>
        <w:rPr/>
      </w:pPr>
      <w:ins w:id="149" w:author="Unknown Author" w:date="2014-04-03T16:09:00Z">
        <w:r>
          <w:rPr/>
          <w:t>Receiver → Packet Size Calculator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sz w:val="23"/>
          <w:szCs w:val="23"/>
        </w:rPr>
      </w:pPr>
      <w:del w:id="150" w:author="Unknown Author" w:date="2014-04-03T14:39:00Z">
        <w:r>
          <w:rPr>
            <w:b/>
            <w:sz w:val="23"/>
            <w:szCs w:val="23"/>
          </w:rPr>
          <w:delText>IP Header Constructor,</w:delText>
        </w:r>
      </w:del>
      <w:del w:id="151" w:author="Unknown Author" w:date="2014-04-03T16:10:00Z">
        <w:r>
          <w:rPr>
            <w:b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del w:id="152" w:author="Unknown Author" w:date="2014-04-03T14:39:00Z">
        <w:r>
          <w:rPr>
            <w:b/>
            <w:sz w:val="23"/>
            <w:szCs w:val="23"/>
          </w:rPr>
          <w:delText xml:space="preserve">IP/UDP Combiner =&gt; Packet Size Calculator </w:delText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r>
        <w:rPr/>
        <w:t>Packet Size Calculator</w:t>
      </w:r>
      <w:del w:id="153" w:author="Unknown Author" w:date="2014-04-03T16:10:00Z">
        <w:r>
          <w:rPr>
            <w:b/>
            <w:sz w:val="23"/>
            <w:szCs w:val="23"/>
          </w:rPr>
          <w:delText xml:space="preserve"> =&gt; </w:delText>
        </w:r>
      </w:del>
      <w:ins w:id="154" w:author="Unknown Author" w:date="2014-04-03T16:10:00Z">
        <w:r>
          <w:rPr/>
          <w:t xml:space="preserve"> → </w:t>
        </w:r>
      </w:ins>
      <w:r>
        <w:rPr/>
        <w:t>Ratio Calculator</w:t>
      </w:r>
      <w:del w:id="155" w:author="Unknown Author" w:date="2014-04-03T16:10:00Z">
        <w:r>
          <w:rPr>
            <w:b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del w:id="156" w:author="Unknown Author" w:date="2014-04-03T16:10:00Z">
        <w:r>
          <w:rPr>
            <w:b/>
            <w:sz w:val="23"/>
            <w:szCs w:val="23"/>
          </w:rPr>
          <w:delText>Open Arena Server =&gt; Packet Size Calculator</w:delText>
        </w:r>
      </w:del>
    </w:p>
    <w:p>
      <w:pPr>
        <w:pStyle w:val="Default"/>
        <w:spacing w:before="0" w:after="68"/>
        <w:rPr/>
      </w:pPr>
      <w:r>
        <w:rPr/>
        <w:t>Ratio Calculator</w:t>
      </w:r>
      <w:del w:id="157" w:author="Unknown Author" w:date="2014-04-03T16:10:00Z">
        <w:r>
          <w:rPr>
            <w:b/>
            <w:sz w:val="23"/>
            <w:szCs w:val="23"/>
          </w:rPr>
          <w:delText xml:space="preserve"> =&gt; GUI</w:delText>
        </w:r>
      </w:del>
      <w:ins w:id="158" w:author="Unknown Author" w:date="2014-04-03T16:10:00Z">
        <w:r>
          <w:rPr/>
          <w:t xml:space="preserve"> → Display Subsystem</w:t>
        </w:r>
      </w:ins>
    </w:p>
    <w:p>
      <w:pPr>
        <w:pStyle w:val="Default"/>
        <w:spacing w:before="0" w:after="68"/>
        <w:rPr/>
      </w:pPr>
      <w:ins w:id="159" w:author="Unknown Author" w:date="2014-04-03T16:12:00Z">
        <w:r>
          <w:rPr/>
          <w:t>Display Subsystem → User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160" w:author="Unknown Author" w:date="2014-04-03T20:28:00Z">
        <w:r>
          <w:rPr>
            <w:b/>
            <w:bCs/>
          </w:rPr>
          <w:delText>g</w:delText>
        </w:r>
      </w:del>
      <w:ins w:id="161" w:author="Unknown Author" w:date="2014-04-03T20:28:00Z">
        <w:r>
          <w:rPr>
            <w:b/>
            <w:bCs/>
          </w:rPr>
          <w:t>G</w:t>
        </w:r>
      </w:ins>
      <w:r>
        <w:rPr>
          <w:b/>
          <w:bCs/>
          <w:rPrChange w:id="0" w:author="" w:date="0-00-00T00:00:00Z"/>
        </w:rPr>
        <w:t>. Check the solution against the requirements.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163" w:author="Unknown Author" w:date="2014-04-04T18:18:00Z">
        <w:r>
          <w:rPr/>
          <w:t>Table 1, Requirements Matchup illustrates the correlation between each requirement and its implementing subsystem.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164" w:author="Unknown Author" w:date="2014-04-04T18:27:00Z">
        <w:r>
          <w:rPr>
            <w:i/>
            <w:iCs/>
          </w:rPr>
          <w:t>Table 1.</w:t>
        </w:r>
      </w:ins>
      <w:ins w:id="165" w:author="Unknown Author" w:date="2014-04-04T18:27:00Z">
        <w:r>
          <w:rPr/>
          <w:t xml:space="preserve"> Requirements Matchup.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166" w:author="Unknown Author" w:date="2014-04-05T20:28:00Z">
        <w:r>
          <w:rPr/>
          <w:t xml:space="preserve"> </w:t>
        </w:r>
      </w:ins>
      <w:ins w:id="167" w:author="Unknown Author" w:date="2014-04-05T20:28:00Z">
        <w:r>
          <w:rPr/>
          <w:t xml:space="preserve">Correlates </w:t>
        </w:r>
      </w:ins>
      <w:ins w:id="168" w:author="Unknown Author" w:date="2014-04-05T20:29:00Z">
        <w:r>
          <w:rPr/>
          <w:t>each subsystem to its related requirement.</w:t>
        </w:r>
      </w:ins>
    </w:p>
    <w:tbl>
      <w:tblPr>
        <w:jc w:val="left"/>
        <w:tblInd w:w="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703"/>
        <w:gridCol w:w="7679"/>
      </w:tblGrid>
      <w:tr>
        <w:trPr>
          <w:trHeight w:val="576" w:hRule="exact"/>
          <w:cantSplit w:val="false"/>
        </w:trPr>
        <w:tc>
          <w:tcPr>
            <w:tcW w:w="9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ins w:id="169" w:author="Unknown Author" w:date="2014-04-04T18:23:00Z">
              <w:r>
                <w:rPr>
                  <w:rFonts w:ascii="Times New Roman" w:hAnsi="Times New Roman"/>
                  <w:sz w:val="24"/>
                  <w:szCs w:val="24"/>
                </w:rPr>
                <w:t>Table 1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938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ins w:id="170" w:author="Unknown Author" w:date="2014-04-04T18:25:00Z">
              <w:r>
                <w:rPr>
                  <w:rFonts w:ascii="Times New Roman" w:hAnsi="Times New Roman"/>
                  <w:sz w:val="24"/>
                  <w:szCs w:val="24"/>
                </w:rPr>
                <w:t xml:space="preserve">Requirements </w:t>
              </w:r>
            </w:ins>
            <w:ins w:id="171" w:author="Unknown Author" w:date="2014-04-04T18:26:00Z">
              <w:r>
                <w:rPr>
                  <w:rFonts w:ascii="Times New Roman" w:hAnsi="Times New Roman"/>
                  <w:sz w:val="24"/>
                  <w:szCs w:val="24"/>
                </w:rPr>
                <w:t>Matchup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Requirement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Description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2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3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4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5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6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7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8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UDP Packet Constructor 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9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IP Header Constructor 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10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ins w:id="193" w:author="Unknown Author" w:date="2014-04-04T17:31:00Z">
              <w:r>
                <w:rPr>
                  <w:rFonts w:ascii="Times New Roman" w:hAnsi="Times New Roman"/>
                  <w:sz w:val="24"/>
                  <w:szCs w:val="24"/>
                </w:rPr>
                <w:t xml:space="preserve">Builder (GUI), </w:t>
              </w:r>
            </w:ins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IP/UDP Combiner 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11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Packet Size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12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198" w:author="Unknown Author" w:date="2014-04-03T16:19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Open Arena Server</w:delText>
              </w:r>
            </w:del>
            <w:ins w:id="199" w:author="Unknown Author" w:date="2014-04-03T16:19:00Z">
              <w:r>
                <w:rPr>
                  <w:rFonts w:ascii="Times New Roman" w:hAnsi="Times New Roman"/>
                  <w:sz w:val="24"/>
                  <w:szCs w:val="24"/>
                </w:rPr>
                <w:t>Transmitter (GUI), Outbound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13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201" w:author="Unknown Author" w:date="2014-04-03T16:19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Open Arena Server</w:delText>
              </w:r>
            </w:del>
            <w:ins w:id="202" w:author="Unknown Author" w:date="2014-04-03T16:19:00Z">
              <w:r>
                <w:rPr>
                  <w:rFonts w:ascii="Times New Roman" w:hAnsi="Times New Roman"/>
                  <w:sz w:val="24"/>
                  <w:szCs w:val="24"/>
                </w:rPr>
                <w:t>Inbound</w:t>
              </w:r>
            </w:ins>
            <w:ins w:id="203" w:author="Unknown Author" w:date="2014-04-03T16:32:00Z">
              <w:r>
                <w:rPr>
                  <w:rFonts w:ascii="Times New Roman" w:hAnsi="Times New Roman"/>
                  <w:sz w:val="24"/>
                  <w:szCs w:val="24"/>
                </w:rPr>
                <w:t xml:space="preserve">, </w:t>
              </w:r>
            </w:ins>
            <w:ins w:id="204" w:author="Unknown Author" w:date="2014-04-03T16:33:00Z">
              <w:r>
                <w:rPr>
                  <w:rFonts w:ascii="Times New Roman" w:hAnsi="Times New Roman"/>
                  <w:sz w:val="24"/>
                  <w:szCs w:val="24"/>
                </w:rPr>
                <w:t>Receiver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14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del w:id="206" w:author="Unknown Author" w:date="2014-04-03T16:33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Ratio</w:delText>
              </w:r>
            </w:del>
            <w:ins w:id="207" w:author="Unknown Author" w:date="2014-04-03T16:33:00Z">
              <w:r>
                <w:rPr>
                  <w:rFonts w:ascii="Times New Roman" w:hAnsi="Times New Roman"/>
                  <w:sz w:val="24"/>
                  <w:szCs w:val="24"/>
                </w:rPr>
                <w:t>Packet Size</w:t>
              </w:r>
            </w:ins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15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Ratio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16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del w:id="212" w:author="Unknown Author" w:date="2014-04-03T16:34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Input</w:delText>
              </w:r>
            </w:del>
            <w:ins w:id="213" w:author="Unknown Author" w:date="2014-04-03T16:34:00Z">
              <w:r>
                <w:rPr>
                  <w:rFonts w:ascii="Times New Roman" w:hAnsi="Times New Roman"/>
                  <w:sz w:val="24"/>
                  <w:szCs w:val="24"/>
                </w:rPr>
                <w:t>Display</w:t>
              </w:r>
            </w:ins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 Subsystem (GUI) 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17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18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19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</w:tbl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  <w:t xml:space="preserve"> </w:t>
      </w:r>
    </w:p>
    <w:p>
      <w:pPr>
        <w:pStyle w:val="Default"/>
        <w:spacing w:before="0" w:after="68"/>
        <w:rPr>
          <w:b/>
          <w:bCs/>
        </w:rPr>
      </w:pPr>
      <w:del w:id="221" w:author="Unknown Author" w:date="2014-04-03T20:28:00Z">
        <w:r>
          <w:rPr>
            <w:b/>
            <w:bCs/>
          </w:rPr>
          <w:delText>h</w:delText>
        </w:r>
      </w:del>
      <w:ins w:id="222" w:author="Unknown Author" w:date="2014-04-03T20:28:00Z">
        <w:r>
          <w:rPr>
            <w:b/>
            <w:bCs/>
          </w:rPr>
          <w:t>H</w:t>
        </w:r>
      </w:ins>
      <w:r>
        <w:rPr>
          <w:b/>
          <w:bCs/>
          <w:rPrChange w:id="0" w:author="" w:date="0-00-00T00:00:00Z"/>
        </w:rPr>
        <w:t>. Identify risks in your design and possible ways for mitigat</w:t>
      </w:r>
      <w:del w:id="224" w:author="Unknown Author" w:date="2014-04-04T17:33:00Z">
        <w:r>
          <w:rPr>
            <w:b/>
            <w:bCs/>
          </w:rPr>
          <w:delText>e</w:delText>
        </w:r>
      </w:del>
      <w:ins w:id="225" w:author="Unknown Author" w:date="2014-04-04T17:33:00Z">
        <w:r>
          <w:rPr>
            <w:b/>
            <w:bCs/>
          </w:rPr>
          <w:t>ing</w:t>
        </w:r>
      </w:ins>
      <w:r>
        <w:rPr>
          <w:b/>
          <w:bCs/>
          <w:rPrChange w:id="0" w:author="" w:date="0-00-00T00:00:00Z"/>
        </w:rPr>
        <w:t xml:space="preserve"> th</w:t>
      </w:r>
      <w:del w:id="227" w:author="Unknown Author" w:date="2014-04-04T17:33:00Z">
        <w:r>
          <w:rPr>
            <w:b/>
            <w:bCs/>
          </w:rPr>
          <w:delText>o</w:delText>
        </w:r>
      </w:del>
      <w:ins w:id="228" w:author="Unknown Author" w:date="2014-04-04T17:33:00Z">
        <w:r>
          <w:rPr>
            <w:b/>
            <w:bCs/>
          </w:rPr>
          <w:t>e</w:t>
        </w:r>
      </w:ins>
      <w:r>
        <w:rPr>
          <w:b/>
          <w:bCs/>
          <w:rPrChange w:id="0" w:author="" w:date="0-00-00T00:00:00Z"/>
        </w:rPr>
        <w:t xml:space="preserve">se risks </w:t>
      </w:r>
      <w:ins w:id="230" w:author="Unknown Author" w:date="2014-04-04T17:33:00Z">
        <w:r>
          <w:rPr>
            <w:b/>
            <w:bCs/>
          </w:rPr>
          <w:t>.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231" w:author="Unknown Author" w:date="2014-04-03T17:13:00Z">
        <w:r>
          <w:rPr/>
          <w:t xml:space="preserve">A risk associated with testing </w:t>
        </w:r>
      </w:ins>
      <w:ins w:id="232" w:author="Unknown Author" w:date="2014-04-03T17:14:00Z">
        <w:r>
          <w:rPr/>
          <w:t xml:space="preserve">or using </w:t>
        </w:r>
      </w:ins>
      <w:del w:id="233" w:author="Unknown Author" w:date="2014-04-03T17:14:00Z">
        <w:r>
          <w:rPr>
            <w:b/>
            <w:sz w:val="23"/>
            <w:szCs w:val="23"/>
          </w:rPr>
          <w:delText>Th</w:delText>
        </w:r>
      </w:del>
      <w:ins w:id="234" w:author="Unknown Author" w:date="2014-04-03T17:14:00Z">
        <w:r>
          <w:rPr/>
          <w:t>this</w:t>
        </w:r>
      </w:ins>
      <w:del w:id="235" w:author="Unknown Author" w:date="2014-04-03T17:14:00Z">
        <w:r>
          <w:rPr>
            <w:b/>
            <w:sz w:val="23"/>
            <w:szCs w:val="23"/>
          </w:rPr>
          <w:delText>e</w:delText>
        </w:r>
      </w:del>
      <w:r>
        <w:rPr/>
        <w:t xml:space="preserve"> application </w:t>
      </w:r>
      <w:ins w:id="236" w:author="Unknown Author" w:date="2014-04-03T17:14:00Z">
        <w:r>
          <w:rPr/>
          <w:t>is the</w:t>
        </w:r>
      </w:ins>
      <w:del w:id="237" w:author="Unknown Author" w:date="2014-04-03T17:14:00Z">
        <w:r>
          <w:rPr>
            <w:b/>
            <w:sz w:val="23"/>
            <w:szCs w:val="23"/>
          </w:rPr>
          <w:delText>could</w:delText>
        </w:r>
      </w:del>
      <w:r>
        <w:rPr/>
        <w:t xml:space="preserve"> possib</w:t>
      </w:r>
      <w:del w:id="238" w:author="Unknown Author" w:date="2014-04-03T17:14:00Z">
        <w:r>
          <w:rPr>
            <w:b/>
            <w:sz w:val="23"/>
            <w:szCs w:val="23"/>
          </w:rPr>
          <w:delText>ly</w:delText>
        </w:r>
      </w:del>
      <w:ins w:id="239" w:author="Unknown Author" w:date="2014-04-03T17:14:00Z">
        <w:r>
          <w:rPr/>
          <w:t>ility</w:t>
        </w:r>
      </w:ins>
      <w:r>
        <w:rPr/>
        <w:t xml:space="preserve"> </w:t>
      </w:r>
      <w:ins w:id="240" w:author="Unknown Author" w:date="2014-04-03T17:14:00Z">
        <w:r>
          <w:rPr/>
          <w:t xml:space="preserve">of </w:t>
        </w:r>
      </w:ins>
      <w:r>
        <w:rPr/>
        <w:t>caus</w:t>
      </w:r>
      <w:del w:id="241" w:author="Unknown Author" w:date="2014-04-03T17:14:00Z">
        <w:r>
          <w:rPr>
            <w:b/>
            <w:sz w:val="23"/>
            <w:szCs w:val="23"/>
          </w:rPr>
          <w:delText>e</w:delText>
        </w:r>
      </w:del>
      <w:ins w:id="242" w:author="Unknown Author" w:date="2014-04-03T17:14:00Z">
        <w:r>
          <w:rPr/>
          <w:t>ing</w:t>
        </w:r>
      </w:ins>
      <w:r>
        <w:rPr/>
        <w:t xml:space="preserve"> a Denial-Of-Service “attack” on the host machine when using the host IP address as the source IP address.</w:t>
      </w:r>
      <w:ins w:id="243" w:author="Unknown Author" w:date="2014-04-03T16:37:00Z">
        <w:r>
          <w:rPr/>
          <w:t xml:space="preserve">  This risk will be mitigated </w:t>
        </w:r>
      </w:ins>
      <w:ins w:id="244" w:author="Unknown Author" w:date="2014-04-03T16:40:00Z">
        <w:r>
          <w:rPr/>
          <w:t>by the application sending a single packet</w:t>
        </w:r>
      </w:ins>
      <w:ins w:id="245" w:author="Unknown Author" w:date="2014-04-03T16:41:00Z">
        <w:r>
          <w:rPr/>
          <w:t xml:space="preserve"> per user click.  It is highly unlikely</w:t>
        </w:r>
      </w:ins>
      <w:ins w:id="246" w:author="Unknown Author" w:date="2014-04-03T16:43:00Z">
        <w:r>
          <w:rPr/>
          <w:t xml:space="preserve"> that a user would inadvertently generate enough clicks to compromise their </w:t>
        </w:r>
      </w:ins>
      <w:ins w:id="247" w:author="Unknown Author" w:date="2014-04-03T16:44:00Z">
        <w:r>
          <w:rPr/>
          <w:t>own system or network.</w:t>
        </w:r>
      </w:ins>
      <w:ins w:id="248" w:author="Unknown Author" w:date="2014-04-03T17:19:00Z">
        <w:r>
          <w:rPr/>
          <w:t xml:space="preserve"> 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249" w:author="Unknown Author" w:date="2014-04-03T17:19:00Z">
        <w:r>
          <w:rPr/>
          <w:t xml:space="preserve">An additional testing risk, would be the possibility of impacting the performance of an Open </w:t>
        </w:r>
      </w:ins>
      <w:ins w:id="250" w:author="Unknown Author" w:date="2014-04-03T17:20:00Z">
        <w:r>
          <w:rPr/>
          <w:t>Arena server without the administrator’s permission.  This risk</w:t>
        </w:r>
      </w:ins>
      <w:ins w:id="251" w:author="Unknown Author" w:date="2014-04-03T17:21:00Z">
        <w:r>
          <w:rPr/>
          <w:t xml:space="preserve"> will be mitigated by only testing with a server hosted by a member of the development team</w:t>
        </w:r>
      </w:ins>
      <w:ins w:id="252" w:author="Unknown Author" w:date="2014-04-03T17:22:00Z">
        <w:r>
          <w:rPr/>
          <w:t>.</w:t>
        </w:r>
      </w:ins>
      <w:ins w:id="253" w:author="Unknown Author" w:date="2014-04-03T17:23:00Z">
        <w:r>
          <w:rPr/>
          <w:t xml:space="preserve">  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254" w:author="Unknown Author" w:date="2014-04-03T17:23:00Z">
        <w:r>
          <w:rPr/>
          <w:t>The application wil</w:t>
        </w:r>
      </w:ins>
      <w:ins w:id="255" w:author="Unknown Author" w:date="2014-04-03T17:24:00Z">
        <w:r>
          <w:rPr/>
          <w:t>l be designed to provide proof of a vulnerability, while minimizing the risk of it becoming an actual malware or hacking tool.</w:t>
        </w:r>
      </w:ins>
      <w:ins w:id="256" w:author="Unknown Author" w:date="2014-04-04T17:34:00Z">
        <w:r>
          <w:rPr/>
          <w:t xml:space="preserve">  </w:t>
        </w:r>
      </w:ins>
      <w:ins w:id="257" w:author="Unknown Author" w:date="2014-04-03T17:25:00Z">
        <w:r>
          <w:rPr/>
          <w:t>One mitigating factor is that the patches for the vulnerability the application exploits became available in 2010.</w:t>
        </w:r>
      </w:ins>
      <w:ins w:id="258" w:author="Unknown Author" w:date="2014-04-04T17:35:00Z">
        <w:r>
          <w:rPr/>
          <w:t xml:space="preserve">  </w:t>
        </w:r>
      </w:ins>
      <w:ins w:id="259" w:author="Unknown Author" w:date="2014-04-04T17:38:00Z">
        <w:r>
          <w:rPr/>
          <w:t>The remaining mitigating techniques will be applied during the application design phase.</w:t>
        </w:r>
      </w:ins>
      <w:ins w:id="260" w:author="Unknown Author" w:date="2014-04-04T17:39:00Z">
        <w:r>
          <w:rPr/>
          <w:t xml:space="preserve">  I</w:t>
        </w:r>
      </w:ins>
      <w:ins w:id="261" w:author="Unknown Author" w:date="2014-04-03T17:26:00Z">
        <w:r>
          <w:rPr/>
          <w:t>t will not be designed to be operated remotely</w:t>
        </w:r>
      </w:ins>
      <w:ins w:id="262" w:author="Unknown Author" w:date="2014-04-03T17:27:00Z">
        <w:r>
          <w:rPr/>
          <w:t>.  Its design will not include operation by a timer.  The interface will not have hidden functionality.  The code will not include deliberately opaque</w:t>
        </w:r>
      </w:ins>
      <w:ins w:id="263" w:author="Unknown Author" w:date="2014-04-03T17:28:00Z">
        <w:r>
          <w:rPr/>
          <w:t xml:space="preserve"> or obfuscated </w:t>
        </w:r>
      </w:ins>
      <w:ins w:id="264" w:author="Unknown Author" w:date="2014-04-03T17:30:00Z">
        <w:r>
          <w:rPr/>
          <w:t>functionality</w:t>
        </w:r>
      </w:ins>
      <w:ins w:id="265" w:author="Unknown Author" w:date="2014-04-03T17:29:00Z">
        <w:r>
          <w:rPr/>
          <w:t>.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266" w:author="Unknown Author" w:date="2014-04-03T20:28:00Z">
        <w:r>
          <w:rPr>
            <w:b/>
            <w:bCs/>
          </w:rPr>
          <w:delText>i</w:delText>
        </w:r>
      </w:del>
      <w:ins w:id="267" w:author="Unknown Author" w:date="2014-04-03T20:28:00Z">
        <w:r>
          <w:rPr>
            <w:b/>
            <w:bCs/>
          </w:rPr>
          <w:t>I</w:t>
        </w:r>
      </w:ins>
      <w:r>
        <w:rPr>
          <w:b/>
          <w:bCs/>
          <w:rPrChange w:id="0" w:author="" w:date="0-00-00T00:00:00Z"/>
        </w:rPr>
        <w:t xml:space="preserve">. Identify possible enhancements (new features) to your design; this is a way to get future work. 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  <w:t xml:space="preserve">Add the ability to add multiple destination IP addresses to demonstrate a Distributed Denial-of-Service attack. 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  <w:t xml:space="preserve">Add the ability to exploit additional Open Arena server vulnerabilities. 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269" w:author="Unknown Author" w:date="2014-04-03T17:35:00Z">
        <w:r>
          <w:rPr/>
          <w:t>Add the ability for the user</w:t>
        </w:r>
      </w:ins>
      <w:ins w:id="270" w:author="Unknown Author" w:date="2014-04-03T17:36:00Z">
        <w:r>
          <w:rPr/>
          <w:t xml:space="preserve"> to specify a custom </w:t>
        </w:r>
      </w:ins>
      <w:ins w:id="271" w:author="Unknown Author" w:date="2014-04-03T17:34:00Z">
        <w:r>
          <w:rPr/>
          <w:t>UDP payload.  With small mod</w:t>
        </w:r>
      </w:ins>
      <w:ins w:id="272" w:author="Unknown Author" w:date="2014-04-03T17:35:00Z">
        <w:r>
          <w:rPr/>
          <w:t xml:space="preserve">ifications, the application could be used to demonstrate </w:t>
        </w:r>
      </w:ins>
      <w:ins w:id="273" w:author="Unknown Author" w:date="2014-04-03T17:36:00Z">
        <w:r>
          <w:rPr/>
          <w:t>similar vulnerabilities in other servers.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del w:id="274" w:author="Unknown Author" w:date="2014-04-03T20:28:00Z">
        <w:r>
          <w:rPr/>
          <w:delText xml:space="preserve">j. For this course, you should update to the Project Plan by listing each sub-system in the Design and the Implementation and Test sections (together with specified dates and personnel). </w:delText>
        </w:r>
      </w:del>
    </w:p>
    <w:p>
      <w:pPr>
        <w:pStyle w:val="Default"/>
        <w:spacing w:before="0" w:after="68"/>
        <w:rPr/>
      </w:pPr>
      <w:r>
        <w:rPr/>
      </w:r>
    </w:p>
    <w:sectPr>
      <w:headerReference w:type="default" r:id="rId5"/>
      <w:headerReference w:type="first" r:id="rId6"/>
      <w:type w:val="nextPage"/>
      <w:pgSz w:w="12240" w:h="16340"/>
      <w:pgMar w:left="1176" w:right="979" w:header="0" w:top="1855" w:footer="0" w:bottom="1440" w:gutter="0"/>
      <w:pgNumType w:fmt="decimal"/>
      <w:formProt w:val="false"/>
      <w:titlePg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a43a3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1">
    <w:name w:val="Heading 1"/>
    <w:link w:val="Heading1Char"/>
    <w:rsid w:val="00b155a4"/>
    <w:basedOn w:val="Heading"/>
    <w:p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b155a4"/>
    <w:basedOn w:val="DefaultParagraphFont"/>
    <w:rPr>
      <w:rFonts w:ascii="Tahoma" w:hAnsi="Tahoma" w:eastAsia="Calibri" w:cs="Tahoma"/>
      <w:color w:val="00000A"/>
      <w:sz w:val="16"/>
      <w:szCs w:val="16"/>
      <w:lang w:eastAsia="zh-CN"/>
    </w:rPr>
  </w:style>
  <w:style w:type="character" w:styleId="Heading1Char" w:customStyle="1">
    <w:name w:val="Heading 1 Char"/>
    <w:link w:val="Heading1"/>
    <w:rsid w:val="00b155a4"/>
    <w:basedOn w:val="DefaultParagraphFont"/>
    <w:rPr>
      <w:rFonts w:ascii="Liberation Sans" w:hAnsi="Liberation Sans" w:eastAsia="Microsoft YaHei" w:cs="Mangal"/>
      <w:b/>
      <w:bCs/>
      <w:color w:val="00000A"/>
      <w:sz w:val="36"/>
      <w:szCs w:val="36"/>
      <w:lang w:eastAsia="zh-CN"/>
    </w:rPr>
  </w:style>
  <w:style w:type="character" w:styleId="HeaderChar" w:customStyle="1">
    <w:name w:val="Header Char"/>
    <w:uiPriority w:val="99"/>
    <w:link w:val="Header"/>
    <w:rsid w:val="00b155a4"/>
    <w:basedOn w:val="DefaultParagraphFont"/>
    <w:rPr>
      <w:rFonts w:eastAsia="Calibri" w:cs="Times New Roman"/>
      <w:color w:val="00000A"/>
      <w:lang w:eastAsia="zh-CN"/>
    </w:rPr>
  </w:style>
  <w:style w:type="character" w:styleId="FooterChar" w:customStyle="1">
    <w:name w:val="Footer Char"/>
    <w:uiPriority w:val="99"/>
    <w:link w:val="Footer"/>
    <w:rsid w:val="00b155a4"/>
    <w:basedOn w:val="DefaultParagraphFont"/>
    <w:rPr>
      <w:rFonts w:eastAsia="Calibri" w:cs="Times New Roman"/>
      <w:color w:val="00000A"/>
      <w:lang w:eastAsia="zh-CN"/>
    </w:rPr>
  </w:style>
  <w:style w:type="character" w:styleId="NoSpacingChar" w:customStyle="1">
    <w:name w:val="No Spacing Char"/>
    <w:uiPriority w:val="1"/>
    <w:link w:val="NoSpacing"/>
    <w:rsid w:val="00b155a4"/>
    <w:basedOn w:val="DefaultParagraphFont"/>
    <w:rPr>
      <w:rFonts w:ascii="Calibri" w:hAnsi="Calibri" w:cs=""/>
      <w:lang w:eastAsia="ja-JP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efault" w:customStyle="1">
    <w:name w:val="Default"/>
    <w:rsid w:val="00e1704b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SimSun" w:cs="Times New Roman"/>
      <w:color w:val="000000"/>
      <w:sz w:val="24"/>
      <w:szCs w:val="24"/>
      <w:lang w:val="en-US" w:eastAsia="en-US" w:bidi="ar-SA"/>
    </w:rPr>
  </w:style>
  <w:style w:type="paragraph" w:styleId="BalloonText">
    <w:name w:val="Balloon Text"/>
    <w:uiPriority w:val="99"/>
    <w:semiHidden/>
    <w:unhideWhenUsed/>
    <w:link w:val="BalloonTextChar"/>
    <w:rsid w:val="00b155a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unhideWhenUsed/>
    <w:link w:val="HeaderChar"/>
    <w:rsid w:val="00b155a4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b155a4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link w:val="NoSpacingChar"/>
    <w:rsid w:val="00b155a4"/>
    <w:pPr>
      <w:widowControl/>
      <w:suppressAutoHyphens w:val="true"/>
      <w:bidi w:val="0"/>
      <w:spacing w:lineRule="auto" w:line="240"/>
      <w:jc w:val="left"/>
    </w:pPr>
    <w:rPr>
      <w:rFonts w:ascii="Calibri" w:hAnsi="Calibri" w:eastAsia="SimSun" w:cs=""/>
      <w:color w:val="00000A"/>
      <w:sz w:val="22"/>
      <w:szCs w:val="22"/>
      <w:lang w:val="en-US" w:eastAsia="ja-JP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2014-04-06T00:00:00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2014-04-05T16:21:00Z</dcterms:created>
  <dc:creator>Jamie Lane, Bradley Norman, Daniel Ross</dc:creator>
  <dc:language>en-US</dc:language>
  <cp:lastModifiedBy>Jamie</cp:lastModifiedBy>
  <cp:lastPrinted>2014-04-03T15:27:00Z</cp:lastPrinted>
  <dcterms:modified xsi:type="dcterms:W3CDTF">2014-04-05T16:21:00Z</dcterms:modified>
  <cp:revision>2</cp:revision>
  <dc:subject>Team C</dc:subject>
  <dc:title>Project Analysis</dc:title>
</cp:coreProperties>
</file>