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5946047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/>
        <w:p w:rsidR="00BA2CFA" w:rsidRDefault="00BA2CFA" w:rsidP="00BA2CFA">
          <w:pPr>
            <w:pStyle w:val="Heading1"/>
            <w:jc w:val="center"/>
            <w:rPr>
              <w:rFonts w:ascii="Cambria" w:hAnsi="Cambria" w:cs="Arial Black"/>
              <w:color w:val="3465A4"/>
            </w:rPr>
          </w:pPr>
          <w:ins w:id="0" w:author="Jamie" w:date="2014-04-05T12:18:00Z">
            <w:r>
              <w:rPr>
                <w:rFonts w:ascii="Cambria" w:hAnsi="Cambria" w:cs="Arial Black"/>
                <w:color w:val="3465A4"/>
              </w:rPr>
              <w:t xml:space="preserve">PROJECT </w:t>
            </w:r>
          </w:ins>
          <w:r>
            <w:rPr>
              <w:rFonts w:ascii="Cambria" w:hAnsi="Cambria" w:cs="Arial Black"/>
              <w:color w:val="3465A4"/>
            </w:rPr>
            <w:t>DESIGN</w:t>
          </w:r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1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0</w:t>
            </w:r>
          </w:ins>
          <w:r>
            <w:rPr>
              <w:rFonts w:ascii="Cambria" w:hAnsi="Cambria"/>
              <w:b/>
              <w:bCs/>
              <w:color w:val="336699"/>
              <w:sz w:val="28"/>
              <w:szCs w:val="28"/>
            </w:rPr>
            <w:t>13</w:t>
          </w:r>
          <w:ins w:id="2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 xml:space="preserve"> April 2014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3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Team C</w:t>
            </w:r>
          </w:ins>
        </w:p>
        <w:p w:rsidR="00BA2CFA" w:rsidRDefault="00BA2CFA" w:rsidP="00BA2CFA">
          <w:pPr>
            <w:spacing w:before="480" w:after="0"/>
            <w:jc w:val="center"/>
            <w:rPr>
              <w:rFonts w:ascii="Cambria" w:hAnsi="Cambria"/>
              <w:b/>
              <w:bCs/>
              <w:color w:val="336699"/>
              <w:sz w:val="28"/>
              <w:szCs w:val="28"/>
            </w:rPr>
          </w:pPr>
          <w:ins w:id="4" w:author="Jamie" w:date="2014-04-05T12:18:00Z">
            <w:r>
              <w:rPr>
                <w:rFonts w:ascii="Cambria" w:hAnsi="Cambria"/>
                <w:b/>
                <w:bCs/>
                <w:color w:val="336699"/>
                <w:sz w:val="28"/>
                <w:szCs w:val="28"/>
              </w:rPr>
              <w:t>Jamie Lane, Bradley Norman, Daniel Ross</w:t>
            </w:r>
          </w:ins>
        </w:p>
        <w:p w:rsidR="00BA2CFA" w:rsidRDefault="00BA2CFA"/>
        <w:p w:rsidR="00BA2CFA" w:rsidRDefault="00BA2CF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15266D" w:rsidRDefault="0015266D" w:rsidP="0015266D">
      <w:pPr>
        <w:pStyle w:val="Heading1"/>
      </w:pPr>
      <w:r>
        <w:lastRenderedPageBreak/>
        <w:t>Introduction</w:t>
      </w:r>
    </w:p>
    <w:p w:rsidR="0015266D" w:rsidRDefault="0015266D" w:rsidP="0015266D">
      <w:r>
        <w:t>The RDOS Tester design document explains the static and dynamic sides of the design. The dynamic side of the design is shown in event-trace diagrams that demonstrate the following scenarios expected in the system: Start-up, Normal Operation, Error-handling</w:t>
      </w:r>
      <w:r w:rsidR="00BA2CFA">
        <w:t>, and Shut-down</w:t>
      </w:r>
      <w:r>
        <w:t xml:space="preserve">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15266D" w:rsidRDefault="0015266D" w:rsidP="0015266D">
      <w:pPr>
        <w:pStyle w:val="Heading1"/>
      </w:pPr>
      <w:r>
        <w:t>Event-Trace Diagrams</w:t>
      </w:r>
    </w:p>
    <w:p w:rsidR="0015266D" w:rsidRDefault="0015266D" w:rsidP="0015266D">
      <w:pPr>
        <w:pStyle w:val="Heading2"/>
      </w:pPr>
      <w:r>
        <w:t>Scenario 1: Start-up</w:t>
      </w:r>
    </w:p>
    <w:p w:rsidR="0015266D" w:rsidRDefault="0015266D" w:rsidP="0015266D">
      <w:pPr>
        <w:pStyle w:val="Heading2"/>
      </w:pPr>
      <w:r>
        <w:t>Scenario 2: Normal Operation</w:t>
      </w:r>
    </w:p>
    <w:p w:rsidR="0015266D" w:rsidRPr="0015266D" w:rsidRDefault="00E10E6D" w:rsidP="0015266D">
      <w:bookmarkStart w:id="5" w:name="_GoBack"/>
      <w:r>
        <w:rPr>
          <w:noProof/>
        </w:rPr>
        <w:drawing>
          <wp:inline distT="0" distB="0" distL="0" distR="0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OS Tester Normal Event Tra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5266D" w:rsidRDefault="0015266D" w:rsidP="0015266D">
      <w:pPr>
        <w:pStyle w:val="Heading2"/>
      </w:pPr>
      <w:r>
        <w:t>Scenario 3: Error-Handling</w:t>
      </w:r>
    </w:p>
    <w:p w:rsidR="0015266D" w:rsidRDefault="0015266D" w:rsidP="0015266D">
      <w:pPr>
        <w:pStyle w:val="Heading2"/>
      </w:pPr>
      <w:r>
        <w:t>Scenario 4: Shut-down</w:t>
      </w:r>
    </w:p>
    <w:p w:rsidR="0015266D" w:rsidRDefault="00BA2CFA" w:rsidP="0015266D">
      <w:pPr>
        <w:pStyle w:val="Heading1"/>
      </w:pPr>
      <w:r>
        <w:t>Class Design</w:t>
      </w:r>
    </w:p>
    <w:p w:rsidR="00BA2CFA" w:rsidRPr="00BA2CFA" w:rsidRDefault="00BA2CFA" w:rsidP="00BA2CFA">
      <w:pPr>
        <w:pStyle w:val="Heading2"/>
      </w:pPr>
      <w:proofErr w:type="spellStart"/>
      <w:r>
        <w:t>Input/Output</w:t>
      </w:r>
      <w:proofErr w:type="spellEnd"/>
      <w:r>
        <w:t xml:space="preserve"> Subsystem</w:t>
      </w:r>
    </w:p>
    <w:p w:rsidR="00042DA1" w:rsidRDefault="00676CF0" w:rsidP="00676CF0">
      <w:pPr>
        <w:spacing w:after="0"/>
      </w:pPr>
      <w:r>
        <w:t xml:space="preserve">Class </w:t>
      </w:r>
      <w:proofErr w:type="spellStart"/>
      <w:r>
        <w:t>RdosTester</w:t>
      </w:r>
      <w:proofErr w:type="spellEnd"/>
    </w:p>
    <w:p w:rsidR="00CF3CEB" w:rsidRDefault="00676CF0" w:rsidP="00676CF0">
      <w:pPr>
        <w:spacing w:after="0"/>
      </w:pPr>
      <w:r>
        <w:t>{</w:t>
      </w:r>
    </w:p>
    <w:p w:rsidR="00CF3CEB" w:rsidRDefault="00CF3CEB" w:rsidP="00676CF0">
      <w:pPr>
        <w:spacing w:after="0"/>
      </w:pPr>
      <w:r>
        <w:tab/>
        <w:t>// Initialize the text fields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A82249">
      <w:pPr>
        <w:spacing w:after="0"/>
        <w:ind w:firstLine="720"/>
      </w:pPr>
      <w:proofErr w:type="gramStart"/>
      <w:r>
        <w:lastRenderedPageBreak/>
        <w:t>set</w:t>
      </w:r>
      <w:proofErr w:type="gramEnd"/>
      <w:r>
        <w:t xml:space="preserve"> sourceIP3 label “.“;</w:t>
      </w: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sourceIP4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sourceIP4 label “.“;</w:t>
      </w:r>
    </w:p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676CF0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destinationIP1 label “Destination IP Address“;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destinationIP2 label “.“;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destinationIP3 label “.“;</w:t>
      </w: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destinationIP4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destinationIP4 label “.“;</w:t>
      </w:r>
    </w:p>
    <w:p w:rsidR="00CF3CEB" w:rsidRDefault="00CF3CEB" w:rsidP="00CF3CEB">
      <w:pPr>
        <w:spacing w:after="0"/>
      </w:pPr>
    </w:p>
    <w:p w:rsidR="00CF3CEB" w:rsidRDefault="00CF3CEB" w:rsidP="00CF3CEB">
      <w:pPr>
        <w:spacing w:after="0"/>
      </w:pPr>
      <w:r>
        <w:tab/>
      </w:r>
      <w:proofErr w:type="spellStart"/>
      <w:r w:rsidR="00A82249">
        <w:t>TextField</w:t>
      </w:r>
      <w:proofErr w:type="spellEnd"/>
      <w:r w:rsidR="00A82249">
        <w:t xml:space="preserve"> </w:t>
      </w:r>
      <w:r>
        <w:t xml:space="preserve">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A82249" w:rsidRDefault="00A82249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A82249" w:rsidRDefault="00A82249" w:rsidP="00CF3CEB">
      <w:pPr>
        <w:spacing w:after="0"/>
      </w:pPr>
    </w:p>
    <w:p w:rsidR="00A82249" w:rsidRDefault="00A82249" w:rsidP="00CF3CEB">
      <w:pPr>
        <w:spacing w:after="0"/>
      </w:pPr>
      <w:r>
        <w:tab/>
        <w:t>//Create button</w:t>
      </w:r>
    </w:p>
    <w:p w:rsidR="00A82249" w:rsidRDefault="00A82249" w:rsidP="00CF3CEB">
      <w:pPr>
        <w:spacing w:after="0"/>
      </w:pPr>
      <w:r>
        <w:tab/>
        <w:t>Button transmit = new Button;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A82249" w:rsidRDefault="00A82249" w:rsidP="00CF3CEB">
      <w:pPr>
        <w:spacing w:after="0"/>
      </w:pPr>
      <w:r>
        <w:tab/>
      </w:r>
      <w:proofErr w:type="gramStart"/>
      <w:r>
        <w:t>listen</w:t>
      </w:r>
      <w:proofErr w:type="gramEnd"/>
      <w:r>
        <w:t xml:space="preserve"> to button;</w:t>
      </w:r>
    </w:p>
    <w:p w:rsidR="00637F75" w:rsidRDefault="00637F75" w:rsidP="00CF3CEB">
      <w:pPr>
        <w:spacing w:after="0"/>
      </w:pPr>
    </w:p>
    <w:p w:rsidR="00637F75" w:rsidRDefault="00637F75" w:rsidP="00CF3CEB">
      <w:pPr>
        <w:spacing w:after="0"/>
      </w:pPr>
      <w:r>
        <w:tab/>
        <w:t>//Create a status bar to display messages</w:t>
      </w:r>
    </w:p>
    <w:p w:rsidR="00637F75" w:rsidRDefault="00637F75" w:rsidP="00CF3CEB">
      <w:pPr>
        <w:spacing w:after="0"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  <w:t>//Put the components in a panel</w:t>
      </w:r>
    </w:p>
    <w:p w:rsidR="000E4E91" w:rsidRDefault="000E4E91" w:rsidP="00CF3CEB">
      <w:pPr>
        <w:spacing w:after="0"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0E4E91" w:rsidRDefault="000E4E91" w:rsidP="00CF3CEB">
      <w:pPr>
        <w:spacing w:after="0"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sourceIP1, sourceIP2, sourceIP3, sourceIP4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destinationIP1, destinationIP2, destinationIP3, destinationIP4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0E4E91" w:rsidRDefault="000E4E91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637F75" w:rsidRDefault="00637F75" w:rsidP="00CF3CEB">
      <w:pPr>
        <w:spacing w:after="0"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0E4E91" w:rsidRDefault="000E4E91" w:rsidP="00CF3CEB">
      <w:pPr>
        <w:spacing w:after="0"/>
      </w:pPr>
    </w:p>
    <w:p w:rsidR="000E4E91" w:rsidRDefault="000E4E91" w:rsidP="00CF3CE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0E4E91" w:rsidRDefault="000E4E91" w:rsidP="000E4E91">
      <w:pPr>
        <w:spacing w:after="0"/>
        <w:ind w:firstLine="720"/>
      </w:pPr>
      <w:r>
        <w:t>{</w:t>
      </w:r>
    </w:p>
    <w:p w:rsidR="000E4E91" w:rsidRDefault="000E4E91" w:rsidP="000E4E91">
      <w:pPr>
        <w:spacing w:after="0"/>
        <w:ind w:firstLine="720"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0E4E91" w:rsidRDefault="000E4E91" w:rsidP="000E4E91">
      <w:pPr>
        <w:spacing w:after="0"/>
        <w:ind w:firstLine="720"/>
      </w:pPr>
      <w:r>
        <w:tab/>
        <w:t>{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firstLine="720"/>
      </w:pPr>
      <w:r>
        <w:tab/>
      </w:r>
      <w:r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0E4E91" w:rsidRDefault="000E4E91" w:rsidP="000E4E91">
      <w:pPr>
        <w:spacing w:after="0"/>
        <w:ind w:left="2160"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concatenated </w:t>
      </w:r>
    </w:p>
    <w:p w:rsidR="000E4E91" w:rsidRDefault="000E4E91" w:rsidP="000E4E91">
      <w:pPr>
        <w:spacing w:after="0"/>
        <w:ind w:left="21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destinationIP</w:t>
      </w:r>
      <w:proofErr w:type="spellEnd"/>
      <w:proofErr w:type="gramEnd"/>
      <w:r>
        <w:t>, port);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637F75" w:rsidRDefault="00637F75" w:rsidP="000E4E91">
      <w:pPr>
        <w:spacing w:after="0"/>
        <w:ind w:left="2160"/>
      </w:pPr>
    </w:p>
    <w:p w:rsidR="00637F75" w:rsidRDefault="00637F75" w:rsidP="000E4E91">
      <w:pPr>
        <w:spacing w:after="0"/>
        <w:ind w:left="2160"/>
      </w:pPr>
      <w:proofErr w:type="gramStart"/>
      <w:r>
        <w:t>try</w:t>
      </w:r>
      <w:proofErr w:type="gramEnd"/>
      <w:r>
        <w:t xml:space="preserve"> to transmit/receive packets</w:t>
      </w:r>
    </w:p>
    <w:p w:rsidR="000E4E91" w:rsidRDefault="003C79E4" w:rsidP="000E4E91">
      <w:pPr>
        <w:spacing w:after="0"/>
        <w:ind w:left="2160"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3C79E4" w:rsidRDefault="003C79E4" w:rsidP="000E4E91">
      <w:pPr>
        <w:spacing w:after="0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3C79E4" w:rsidRDefault="003C79E4" w:rsidP="000E4E91">
      <w:pPr>
        <w:spacing w:after="0"/>
        <w:ind w:left="2160"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3C79E4" w:rsidRDefault="003C79E4" w:rsidP="000E4E91">
      <w:pPr>
        <w:spacing w:after="0"/>
        <w:ind w:left="2160"/>
      </w:pPr>
      <w:proofErr w:type="gramStart"/>
      <w:r>
        <w:t>message</w:t>
      </w:r>
      <w:proofErr w:type="gramEnd"/>
      <w:r w:rsidR="00637F75">
        <w:t xml:space="preserve"> = “Original Packet/Received Packet Ratio is: “ ratio;</w:t>
      </w:r>
    </w:p>
    <w:p w:rsidR="00637F75" w:rsidRDefault="00637F75" w:rsidP="000E4E91">
      <w:pPr>
        <w:spacing w:after="0"/>
        <w:ind w:left="2160"/>
      </w:pPr>
    </w:p>
    <w:p w:rsidR="00637F75" w:rsidRDefault="00637F75" w:rsidP="00637F75">
      <w:pPr>
        <w:spacing w:after="0"/>
        <w:ind w:left="2160"/>
      </w:pPr>
      <w:proofErr w:type="gramStart"/>
      <w:r>
        <w:t>if</w:t>
      </w:r>
      <w:proofErr w:type="gramEnd"/>
      <w:r>
        <w:t xml:space="preserve"> unsuccessful, message = “Transmission Error. Please try again.”</w:t>
      </w:r>
    </w:p>
    <w:p w:rsidR="00637F75" w:rsidRDefault="00637F75" w:rsidP="00637F75">
      <w:pPr>
        <w:spacing w:after="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637F75" w:rsidRDefault="00637F75" w:rsidP="00637F75">
      <w:pPr>
        <w:spacing w:after="0"/>
      </w:pPr>
      <w:r>
        <w:tab/>
      </w: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  <w:t>//Create the window</w:t>
      </w:r>
    </w:p>
    <w:p w:rsidR="00637F75" w:rsidRDefault="00637F75" w:rsidP="00637F75">
      <w:pPr>
        <w:spacing w:after="0"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637F75" w:rsidRDefault="00637F75" w:rsidP="00637F75">
      <w:pPr>
        <w:spacing w:after="0"/>
      </w:pPr>
      <w:r>
        <w:tab/>
        <w:t>}</w:t>
      </w:r>
    </w:p>
    <w:p w:rsidR="00637F75" w:rsidRDefault="00637F75" w:rsidP="00637F75">
      <w:pPr>
        <w:spacing w:after="0"/>
      </w:pPr>
    </w:p>
    <w:p w:rsidR="00637F75" w:rsidRDefault="00637F75" w:rsidP="00637F75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637F75" w:rsidRDefault="00637F75" w:rsidP="00637F75">
      <w:pPr>
        <w:spacing w:after="0"/>
      </w:pPr>
      <w:r>
        <w:tab/>
        <w:t>{</w:t>
      </w:r>
    </w:p>
    <w:p w:rsidR="00637F75" w:rsidRDefault="00637F75" w:rsidP="00637F75">
      <w:pPr>
        <w:spacing w:after="0"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637F75" w:rsidRDefault="00637F75" w:rsidP="00637F75">
      <w:pPr>
        <w:spacing w:after="0"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0E4E91" w:rsidRDefault="00637F75" w:rsidP="00CF3CEB">
      <w:pPr>
        <w:spacing w:after="0"/>
      </w:pPr>
      <w:r>
        <w:tab/>
        <w:t>}</w:t>
      </w:r>
    </w:p>
    <w:p w:rsidR="000E4E91" w:rsidRDefault="000E4E91" w:rsidP="00CF3CEB">
      <w:pPr>
        <w:spacing w:after="0"/>
      </w:pPr>
      <w:r>
        <w:t>}</w:t>
      </w:r>
    </w:p>
    <w:p w:rsidR="00BA2CFA" w:rsidRDefault="00BA2CFA" w:rsidP="00CF3CEB">
      <w:pPr>
        <w:spacing w:after="0"/>
      </w:pPr>
    </w:p>
    <w:p w:rsidR="00BA2CFA" w:rsidRDefault="00BA2CFA" w:rsidP="00BA2CFA">
      <w:pPr>
        <w:pStyle w:val="Heading2"/>
      </w:pPr>
      <w:r>
        <w:t>Packet Subsystem</w:t>
      </w:r>
    </w:p>
    <w:p w:rsidR="00BA2CFA" w:rsidRDefault="00BA2CFA" w:rsidP="00BA2CFA">
      <w:pPr>
        <w:pStyle w:val="Heading2"/>
      </w:pPr>
      <w:r>
        <w:t>Transmission Subsystem</w:t>
      </w:r>
    </w:p>
    <w:p w:rsidR="00BA2CFA" w:rsidRDefault="00BA2CFA" w:rsidP="00BA2CFA">
      <w:pPr>
        <w:pStyle w:val="Heading2"/>
      </w:pPr>
      <w:r>
        <w:t>Analysis Subsystem</w:t>
      </w:r>
    </w:p>
    <w:p w:rsidR="00BA2CFA" w:rsidRPr="00BA2CFA" w:rsidRDefault="00BA2CFA" w:rsidP="00BA2CFA"/>
    <w:p w:rsidR="00CF3CEB" w:rsidRDefault="00CF3CEB" w:rsidP="00676CF0">
      <w:pPr>
        <w:spacing w:after="0"/>
      </w:pPr>
    </w:p>
    <w:p w:rsidR="00CF3CEB" w:rsidRDefault="00CF3CEB" w:rsidP="00676CF0">
      <w:pPr>
        <w:spacing w:after="0"/>
      </w:pPr>
    </w:p>
    <w:p w:rsidR="00676CF0" w:rsidRDefault="00676CF0"/>
    <w:p w:rsidR="00676CF0" w:rsidRDefault="00676CF0"/>
    <w:sectPr w:rsidR="00676CF0" w:rsidSect="00BA2CFA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76" w:rsidRDefault="00AC0076" w:rsidP="00BA2CFA">
      <w:pPr>
        <w:spacing w:after="0" w:line="240" w:lineRule="auto"/>
      </w:pPr>
      <w:r>
        <w:separator/>
      </w:r>
    </w:p>
  </w:endnote>
  <w:endnote w:type="continuationSeparator" w:id="0">
    <w:p w:rsidR="00AC0076" w:rsidRDefault="00AC0076" w:rsidP="00BA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76" w:rsidRDefault="00AC0076" w:rsidP="00BA2CFA">
      <w:pPr>
        <w:spacing w:after="0" w:line="240" w:lineRule="auto"/>
      </w:pPr>
      <w:r>
        <w:separator/>
      </w:r>
    </w:p>
  </w:footnote>
  <w:footnote w:type="continuationSeparator" w:id="0">
    <w:p w:rsidR="00AC0076" w:rsidRDefault="00AC0076" w:rsidP="00BA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61987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2CFA" w:rsidRDefault="00BA2C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E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A2CFA" w:rsidRDefault="00BA2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F0"/>
    <w:rsid w:val="00021DC6"/>
    <w:rsid w:val="000D2CC3"/>
    <w:rsid w:val="000E4E91"/>
    <w:rsid w:val="0015266D"/>
    <w:rsid w:val="003C79E4"/>
    <w:rsid w:val="005B0661"/>
    <w:rsid w:val="00637F75"/>
    <w:rsid w:val="00676CF0"/>
    <w:rsid w:val="00A82249"/>
    <w:rsid w:val="00AC0076"/>
    <w:rsid w:val="00BA2CFA"/>
    <w:rsid w:val="00BC4136"/>
    <w:rsid w:val="00CF3CEB"/>
    <w:rsid w:val="00E1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3</cp:revision>
  <dcterms:created xsi:type="dcterms:W3CDTF">2014-04-10T19:26:00Z</dcterms:created>
  <dcterms:modified xsi:type="dcterms:W3CDTF">2014-04-11T15:56:00Z</dcterms:modified>
</cp:coreProperties>
</file>