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Heading1"/>
        <w:jc w:val="center"/>
        <w:rPr>
          <w:rFonts w:ascii="Candara" w:hAnsi="Candara"/>
        </w:rPr>
      </w:pPr>
      <w:del w:id="0" w:author="Unknown Author" w:date="2014-04-18T17:38:00Z">
        <w:r>
          <w:rPr>
            <w:rFonts w:ascii="Candara" w:hAnsi="Candara"/>
          </w:rPr>
        </w:r>
      </w:del>
    </w:p>
    <w:p>
      <w:pPr>
        <w:pStyle w:val="Normal"/>
        <w:spacing w:lineRule="auto" w:line="240" w:before="0" w:after="0"/>
        <w:contextualSpacing/>
        <w:rPr/>
      </w:pPr>
      <w:del w:id="1" w:author="Unknown Author" w:date="2014-04-18T17:38:00Z">
        <w:r>
          <w:rPr/>
        </w:r>
      </w:del>
    </w:p>
    <w:p>
      <w:pPr>
        <w:pStyle w:val="Normal"/>
        <w:spacing w:lineRule="auto" w:line="240" w:before="0" w:after="0"/>
        <w:contextualSpacing/>
        <w:rPr/>
      </w:pPr>
      <w:del w:id="2" w:author="Unknown Author" w:date="2014-04-18T17:38:00Z">
        <w:r>
          <w:rPr/>
        </w:r>
      </w:del>
    </w:p>
    <w:p>
      <w:pPr>
        <w:pStyle w:val="Normal"/>
        <w:spacing w:lineRule="auto" w:line="240" w:before="0" w:after="0"/>
        <w:contextualSpacing/>
        <w:rPr/>
      </w:pPr>
      <w:del w:id="3" w:author="Unknown Author" w:date="2014-04-18T17:38:00Z">
        <w:r>
          <w:rPr/>
        </w:r>
      </w:del>
    </w:p>
    <w:p>
      <w:pPr>
        <w:pStyle w:val="Normal"/>
        <w:spacing w:lineRule="auto" w:line="240" w:before="0" w:after="0"/>
        <w:contextualSpacing/>
        <w:rPr/>
      </w:pPr>
      <w:del w:id="4" w:author="Unknown Author" w:date="2014-04-18T17:38:00Z">
        <w:r>
          <w:rPr/>
        </w:r>
      </w:del>
    </w:p>
    <w:p>
      <w:pPr>
        <w:pStyle w:val="Normal"/>
        <w:spacing w:lineRule="auto" w:line="240" w:before="0" w:after="0"/>
        <w:contextualSpacing/>
        <w:rPr/>
      </w:pPr>
      <w:del w:id="5" w:author="Unknown Author" w:date="2014-04-18T17:38:00Z">
        <w:r>
          <w:rPr/>
        </w:r>
      </w:del>
    </w:p>
    <w:p>
      <w:pPr>
        <w:pStyle w:val="Normal"/>
        <w:spacing w:lineRule="auto" w:line="240" w:before="0" w:after="0"/>
        <w:contextualSpacing/>
        <w:rPr/>
      </w:pPr>
      <w:del w:id="6" w:author="Unknown Author" w:date="2014-04-18T17:38:00Z">
        <w:r>
          <w:rPr/>
        </w:r>
      </w:del>
    </w:p>
    <w:p>
      <w:pPr>
        <w:pStyle w:val="Normal"/>
        <w:spacing w:lineRule="auto" w:line="240" w:before="0" w:after="0"/>
        <w:contextualSpacing/>
        <w:rPr/>
      </w:pPr>
      <w:del w:id="7" w:author="Unknown Author" w:date="2014-04-18T17:38:00Z">
        <w:r>
          <w:rPr/>
        </w:r>
      </w:del>
    </w:p>
    <w:p>
      <w:pPr>
        <w:pStyle w:val="Normal"/>
        <w:spacing w:lineRule="auto" w:line="240" w:before="0" w:after="0"/>
        <w:contextualSpacing/>
        <w:rPr/>
      </w:pPr>
      <w:del w:id="8" w:author="Unknown Author" w:date="2014-04-18T17:38:00Z">
        <w:r>
          <w:rPr/>
        </w:r>
      </w:del>
    </w:p>
    <w:p>
      <w:pPr>
        <w:pStyle w:val="Normal"/>
        <w:spacing w:lineRule="auto" w:line="240" w:before="0" w:after="0"/>
        <w:contextualSpacing/>
        <w:rPr/>
      </w:pPr>
      <w:del w:id="9" w:author="Unknown Author" w:date="2014-04-18T17:38:00Z">
        <w:r>
          <w:rPr/>
        </w:r>
      </w:del>
    </w:p>
    <w:p>
      <w:pPr>
        <w:pStyle w:val="Normal"/>
        <w:spacing w:lineRule="auto" w:line="240" w:before="0" w:after="0"/>
        <w:contextualSpacing/>
        <w:rPr/>
      </w:pPr>
      <w:del w:id="10" w:author="Unknown Author" w:date="2014-04-18T17:38:00Z">
        <w:r>
          <w:rPr/>
        </w:r>
      </w:del>
    </w:p>
    <w:p>
      <w:pPr>
        <w:pStyle w:val="Normal"/>
        <w:spacing w:lineRule="auto" w:line="240" w:before="0" w:after="0"/>
        <w:contextualSpacing/>
        <w:rPr/>
      </w:pPr>
      <w:del w:id="11" w:author="Unknown Author" w:date="2014-04-18T17:38:00Z">
        <w:r>
          <w:rPr/>
        </w:r>
      </w:del>
    </w:p>
    <w:p>
      <w:pPr>
        <w:pStyle w:val="Heading1"/>
        <w:jc w:val="center"/>
        <w:rPr>
          <w:rFonts w:cs="Arial Black" w:ascii="Candara" w:hAnsi="Candara"/>
          <w:color w:val="3465A4"/>
          <w:rPrChange w:id="0" w:author="Unknown Author" w:date="2014-04-18T17:39:00Z"/>
        </w:rPr>
      </w:pPr>
      <w:del w:id="12" w:author="Unknown Author" w:date="2014-04-18T17:38:00Z">
        <w:r>
          <w:rPr>
            <w:rFonts w:cs="Arial Black" w:ascii="Candara" w:hAnsi="Candara"/>
            <w:color w:val="3465A4"/>
          </w:rPr>
          <w:delText>P</w:delText>
        </w:r>
      </w:del>
      <w:ins w:id="13" w:author="Unknown Author" w:date="2014-04-18T17:39:00Z">
        <w:r>
          <w:rPr>
            <w:rFonts w:cs="Arial Black" w:ascii="Candara" w:hAnsi="Candara"/>
            <w:color w:val="3465A4"/>
          </w:rPr>
          <w:t>P</w:t>
        </w:r>
      </w:ins>
      <w:r>
        <w:rPr>
          <w:rFonts w:cs="Arial Black" w:ascii="Candara" w:hAnsi="Candara"/>
          <w:color w:val="3465A4"/>
          <w:rPrChange w:id="0" w:author="Unknown Author" w:date="2014-04-18T17:39:00Z"/>
        </w:rPr>
        <w:t>ROJECT DESIGN</w:t>
      </w:r>
    </w:p>
    <w:p>
      <w:pPr>
        <w:pStyle w:val="Heading1"/>
        <w:jc w:val="center"/>
        <w:rPr>
          <w:rFonts w:ascii="Candara" w:hAnsi="Candara"/>
        </w:rPr>
      </w:pPr>
      <w:del w:id="15" w:author="Unknown Author" w:date="2014-04-18T17:39:00Z">
        <w:r>
          <w:rPr>
            <w:rFonts w:ascii="Candara" w:hAnsi="Candara"/>
          </w:rPr>
        </w:r>
      </w:del>
    </w:p>
    <w:p>
      <w:pPr>
        <w:pStyle w:val="Normal"/>
        <w:spacing w:lineRule="auto" w:line="240" w:before="0" w:after="0"/>
        <w:contextualSpacing/>
        <w:rPr/>
      </w:pPr>
      <w:del w:id="16" w:author="Unknown Author" w:date="2014-04-18T17:39:00Z">
        <w:r>
          <w:rPr/>
        </w:r>
      </w:del>
    </w:p>
    <w:p>
      <w:pPr>
        <w:pStyle w:val="Heading1"/>
        <w:jc w:val="center"/>
        <w:rPr>
          <w:rFonts w:cs="Arial Black" w:ascii="Candara" w:hAnsi="Candara"/>
          <w:color w:val="3465A4"/>
        </w:rPr>
      </w:pPr>
      <w:ins w:id="17" w:author="Unknown Author" w:date="2014-04-18T14:03:00Z">
        <w:r>
          <w:rPr>
            <w:rFonts w:cs="Arial Black" w:ascii="Candara" w:hAnsi="Candara"/>
            <w:color w:val="3465A4"/>
          </w:rPr>
          <w:t>Revision 2</w:t>
        </w:r>
      </w:ins>
    </w:p>
    <w:p>
      <w:pPr>
        <w:pStyle w:val="Heading1"/>
        <w:jc w:val="center"/>
        <w:rPr>
          <w:rFonts w:ascii="Candara" w:hAnsi="Candara"/>
        </w:rPr>
      </w:pPr>
      <w:del w:id="18" w:author="Unknown Author" w:date="2014-04-18T17:39:00Z">
        <w:r>
          <w:rPr>
            <w:rFonts w:ascii="Candara" w:hAnsi="Candara"/>
          </w:rPr>
        </w:r>
      </w:del>
    </w:p>
    <w:p>
      <w:pPr>
        <w:pStyle w:val="Normal"/>
        <w:spacing w:lineRule="auto" w:line="240" w:before="0" w:after="0"/>
        <w:contextualSpacing/>
        <w:rPr/>
      </w:pPr>
      <w:del w:id="19" w:author="Unknown Author" w:date="2014-04-18T17:39:00Z">
        <w:r>
          <w:rPr/>
        </w:r>
      </w:del>
    </w:p>
    <w:p>
      <w:pPr>
        <w:pStyle w:val="Normal"/>
        <w:spacing w:lineRule="auto" w:line="240" w:before="0" w:after="0"/>
        <w:contextualSpacing/>
        <w:rPr/>
      </w:pPr>
      <w:del w:id="20" w:author="Unknown Author" w:date="2014-04-18T17:39:00Z">
        <w:r>
          <w:rPr/>
        </w:r>
      </w:del>
    </w:p>
    <w:p>
      <w:pPr>
        <w:pStyle w:val="Heading1"/>
        <w:jc w:val="center"/>
        <w:rPr>
          <w:rFonts w:ascii="Candara" w:hAnsi="Candara"/>
          <w:b/>
          <w:bCs/>
          <w:color w:val="336699"/>
          <w:sz w:val="28"/>
          <w:szCs w:val="28"/>
          <w:rPrChange w:id="0" w:author="Unknown Author" w:date="2014-04-18T17:39:00Z"/>
        </w:rPr>
      </w:pPr>
      <w:del w:id="21" w:author="Unknown Author" w:date="2014-04-18T17:39:00Z">
        <w:r>
          <w:rPr>
            <w:rFonts w:ascii="Candara" w:hAnsi="Candara"/>
            <w:b/>
            <w:bCs/>
            <w:color w:val="336699"/>
            <w:sz w:val="28"/>
            <w:szCs w:val="28"/>
          </w:rPr>
          <w:delText>1</w:delText>
        </w:r>
      </w:del>
      <w:del w:id="22" w:author="Unknown Author" w:date="2014-04-18T14:03:00Z">
        <w:r>
          <w:rPr>
            <w:rFonts w:ascii="Candara" w:hAnsi="Candara"/>
            <w:b/>
            <w:bCs/>
            <w:color w:val="336699"/>
            <w:sz w:val="28"/>
            <w:szCs w:val="28"/>
          </w:rPr>
          <w:delText>3</w:delText>
        </w:r>
      </w:del>
      <w:ins w:id="23" w:author="Unknown Author" w:date="2014-04-18T17:39:00Z">
        <w:r>
          <w:rPr>
            <w:rFonts w:cs="Arial Black" w:ascii="Candara" w:hAnsi="Candara"/>
            <w:b/>
            <w:bCs/>
            <w:color w:val="3465A4"/>
            <w:sz w:val="28"/>
            <w:szCs w:val="28"/>
          </w:rPr>
          <w:t>1</w:t>
        </w:r>
      </w:ins>
      <w:ins w:id="24" w:author="Unknown Author" w:date="2014-04-18T14:03:00Z">
        <w:r>
          <w:rPr>
            <w:rFonts w:ascii="Candara" w:hAnsi="Candara"/>
            <w:b/>
            <w:bCs/>
            <w:color w:val="336699"/>
            <w:sz w:val="28"/>
            <w:szCs w:val="28"/>
          </w:rPr>
          <w:t>8</w:t>
        </w:r>
      </w:ins>
      <w:r>
        <w:rPr>
          <w:rFonts w:ascii="Candara" w:hAnsi="Candara"/>
          <w:b/>
          <w:bCs/>
          <w:color w:val="336699"/>
          <w:sz w:val="28"/>
          <w:szCs w:val="28"/>
          <w:rPrChange w:id="0" w:author="Unknown Author" w:date="2014-04-18T17:39:00Z"/>
        </w:rPr>
        <w:t xml:space="preserve"> April 2014</w:t>
      </w:r>
    </w:p>
    <w:p>
      <w:pPr>
        <w:pStyle w:val="Heading1"/>
        <w:jc w:val="center"/>
        <w:rPr>
          <w:rFonts w:ascii="Candara" w:hAnsi="Candara"/>
        </w:rPr>
      </w:pPr>
      <w:del w:id="26" w:author="Unknown Author" w:date="2014-04-18T17:39:00Z">
        <w:r>
          <w:rPr>
            <w:rFonts w:ascii="Candara" w:hAnsi="Candara"/>
          </w:rPr>
        </w:r>
      </w:del>
    </w:p>
    <w:p>
      <w:pPr>
        <w:pStyle w:val="Normal"/>
        <w:spacing w:lineRule="auto" w:line="240" w:before="0" w:after="0"/>
        <w:contextualSpacing/>
        <w:rPr/>
      </w:pPr>
      <w:del w:id="27" w:author="Unknown Author" w:date="2014-04-18T17:39:00Z">
        <w:r>
          <w:rPr/>
        </w:r>
      </w:del>
    </w:p>
    <w:p>
      <w:pPr>
        <w:pStyle w:val="Normal"/>
        <w:spacing w:lineRule="auto" w:line="240" w:before="0" w:after="0"/>
        <w:contextualSpacing/>
        <w:rPr/>
      </w:pPr>
      <w:del w:id="28" w:author="Unknown Author" w:date="2014-04-18T17:39:00Z">
        <w:r>
          <w:rPr/>
        </w:r>
      </w:del>
    </w:p>
    <w:p>
      <w:pPr>
        <w:pStyle w:val="Heading1"/>
        <w:jc w:val="center"/>
        <w:rPr>
          <w:rFonts w:ascii="Candara" w:hAnsi="Candara"/>
          <w:b/>
          <w:bCs/>
          <w:color w:val="336699"/>
          <w:sz w:val="28"/>
          <w:szCs w:val="28"/>
          <w:rPrChange w:id="0" w:author="Unknown Author" w:date="2014-04-18T17:39:00Z"/>
        </w:rPr>
      </w:pPr>
      <w:r>
        <w:rPr>
          <w:rFonts w:ascii="Candara" w:hAnsi="Candara"/>
          <w:b/>
          <w:bCs/>
          <w:color w:val="336699"/>
          <w:sz w:val="28"/>
          <w:szCs w:val="28"/>
          <w:rPrChange w:id="0" w:author="Unknown Author" w:date="2014-04-18T17:39:00Z"/>
        </w:rPr>
        <w:t>Team C</w:t>
      </w:r>
    </w:p>
    <w:p>
      <w:pPr>
        <w:pStyle w:val="Heading1"/>
        <w:jc w:val="center"/>
        <w:rPr>
          <w:rFonts w:ascii="Candara" w:hAnsi="Candara"/>
        </w:rPr>
      </w:pPr>
      <w:del w:id="30" w:author="Unknown Author" w:date="2014-04-18T17:39:00Z">
        <w:r>
          <w:rPr>
            <w:rFonts w:ascii="Candara" w:hAnsi="Candara"/>
          </w:rPr>
        </w:r>
      </w:del>
    </w:p>
    <w:p>
      <w:pPr>
        <w:pStyle w:val="Normal"/>
        <w:spacing w:lineRule="auto" w:line="240" w:before="0" w:after="0"/>
        <w:contextualSpacing/>
        <w:rPr/>
      </w:pPr>
      <w:del w:id="31" w:author="Unknown Author" w:date="2014-04-18T17:39:00Z">
        <w:r>
          <w:rPr/>
        </w:r>
      </w:del>
    </w:p>
    <w:p>
      <w:pPr>
        <w:pStyle w:val="Normal"/>
        <w:spacing w:lineRule="auto" w:line="240" w:before="0" w:after="0"/>
        <w:contextualSpacing/>
        <w:rPr/>
      </w:pPr>
      <w:del w:id="32" w:author="Unknown Author" w:date="2014-04-18T17:39:00Z">
        <w:r>
          <w:rPr/>
        </w:r>
      </w:del>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Heading1"/>
        <w:jc w:val="center"/>
        <w:rPr>
          <w:rFonts w:ascii="Candara" w:hAnsi="Candara"/>
          <w:b/>
          <w:bCs/>
          <w:color w:val="336699"/>
          <w:sz w:val="28"/>
          <w:szCs w:val="28"/>
          <w:rPrChange w:id="0" w:author="Unknown Author" w:date="2014-04-18T17:39:00Z"/>
        </w:rPr>
      </w:pPr>
      <w:r>
        <w:rPr>
          <w:rFonts w:ascii="Candara" w:hAnsi="Candara"/>
          <w:b/>
          <w:bCs/>
          <w:color w:val="336699"/>
          <w:sz w:val="28"/>
          <w:szCs w:val="28"/>
          <w:rPrChange w:id="0" w:author="Unknown Author" w:date="2014-04-18T17:39:00Z"/>
        </w:rPr>
        <w:t>Jamie Lane, Bradley Norman, Daniel Ross</w:t>
      </w:r>
    </w:p>
    <w:p>
      <w:pPr>
        <w:pStyle w:val="Heading1"/>
        <w:pageBreakBefore/>
        <w:rPr/>
      </w:pPr>
      <w:ins w:id="34" w:author="Unknown Author" w:date="2014-04-18T13:54:00Z">
        <w:r>
          <w:rPr>
            <w:u w:val="none"/>
          </w:rPr>
          <w:t xml:space="preserve">1. </w:t>
        </w:r>
      </w:ins>
      <w:r>
        <w:rPr/>
        <w:t>Introduction</w:t>
      </w:r>
    </w:p>
    <w:p>
      <w:pPr>
        <w:pStyle w:val="Normal"/>
        <w:spacing w:lineRule="auto" w:line="240" w:before="0" w:after="0"/>
        <w:contextualSpacing/>
        <w:rPr/>
      </w:pPr>
      <w:r>
        <w:rPr/>
      </w:r>
    </w:p>
    <w:p>
      <w:pPr>
        <w:pStyle w:val="Normal"/>
        <w:spacing w:lineRule="auto" w:line="240" w:before="0" w:after="0"/>
        <w:contextualSpacing/>
        <w:rPr/>
      </w:pPr>
      <w:r>
        <w:rPr/>
        <w:t>The RDoS Tester design document explains the static and dynamic sides of the design. The dynamic side of the design is shown in event-trace diagrams that demonstrate the following scenarios expected in the system: Start-up, Normal Operation, Error-handling, and Shut-down. The static side of the design is shown in the classes which have functionalities described using pseudocode.</w:t>
      </w:r>
    </w:p>
    <w:p>
      <w:pPr>
        <w:pStyle w:val="Heading1"/>
        <w:spacing w:lineRule="auto" w:line="240" w:before="0" w:after="0"/>
        <w:contextualSpacing/>
        <w:rPr/>
      </w:pPr>
      <w:r>
        <w:rPr/>
      </w:r>
    </w:p>
    <w:p>
      <w:pPr>
        <w:pStyle w:val="Heading1"/>
        <w:spacing w:lineRule="auto" w:line="240" w:before="0" w:after="0"/>
        <w:contextualSpacing/>
        <w:rPr/>
      </w:pPr>
      <w:ins w:id="35" w:author="Unknown Author" w:date="2014-04-18T13:55:00Z">
        <w:r>
          <w:rPr/>
          <w:t xml:space="preserve">2. </w:t>
        </w:r>
      </w:ins>
      <w:r>
        <w:rPr/>
        <w:t>Event-Trace Diagrams</w:t>
      </w:r>
    </w:p>
    <w:p>
      <w:pPr>
        <w:pStyle w:val="Heading2"/>
        <w:spacing w:lineRule="auto" w:line="240" w:before="0" w:after="0"/>
        <w:contextualSpacing/>
        <w:rPr/>
      </w:pPr>
      <w:r>
        <w:rPr/>
      </w:r>
    </w:p>
    <w:p>
      <w:pPr>
        <w:pStyle w:val="Heading2"/>
        <w:spacing w:lineRule="auto" w:line="240" w:before="0" w:after="0"/>
        <w:contextualSpacing/>
        <w:rPr/>
      </w:pPr>
      <w:ins w:id="36" w:author="Unknown Author" w:date="2014-04-18T13:55:00Z">
        <w:r>
          <w:rPr/>
          <w:t xml:space="preserve">2.1 </w:t>
        </w:r>
      </w:ins>
      <w:r>
        <w:rPr/>
        <w:t>Scenario 1: Start-up</w:t>
      </w:r>
    </w:p>
    <w:p>
      <w:pPr>
        <w:pStyle w:val="Normal"/>
        <w:rPr/>
      </w:pPr>
      <w:r>
        <w:rPr/>
        <w:drawing>
          <wp:inline distT="0" distB="0" distL="0" distR="0">
            <wp:extent cx="5943600" cy="2435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35225"/>
                    </a:xfrm>
                    <a:prstGeom prst="rect">
                      <a:avLst/>
                    </a:prstGeom>
                    <a:noFill/>
                    <a:ln w="9525">
                      <a:noFill/>
                      <a:miter lim="800000"/>
                      <a:headEnd/>
                      <a:tailEnd/>
                    </a:ln>
                  </pic:spPr>
                </pic:pic>
              </a:graphicData>
            </a:graphic>
          </wp:inline>
        </w:drawing>
      </w:r>
    </w:p>
    <w:p>
      <w:pPr>
        <w:pStyle w:val="Heading2"/>
        <w:spacing w:lineRule="auto" w:line="240" w:before="0" w:after="0"/>
        <w:contextualSpacing/>
        <w:rPr/>
      </w:pPr>
      <w:ins w:id="37" w:author="Unknown Author" w:date="2014-04-18T13:55:00Z">
        <w:r>
          <w:rPr/>
          <w:t xml:space="preserve">2.2 </w:t>
        </w:r>
      </w:ins>
      <w:r>
        <w:rPr/>
        <w:t>Scenario 2: Normal Operation</w:t>
      </w:r>
    </w:p>
    <w:p>
      <w:pPr>
        <w:pStyle w:val="Normal"/>
        <w:spacing w:lineRule="auto" w:line="240" w:before="0" w:after="0"/>
        <w:contextualSpacing/>
        <w:rPr/>
      </w:pPr>
      <w:r>
        <w:rPr/>
        <w:drawing>
          <wp:inline distT="0" distB="0" distL="0" distR="0">
            <wp:extent cx="5943600" cy="297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978150"/>
                    </a:xfrm>
                    <a:prstGeom prst="rect">
                      <a:avLst/>
                    </a:prstGeom>
                    <a:noFill/>
                    <a:ln w="9525">
                      <a:noFill/>
                      <a:miter lim="800000"/>
                      <a:headEnd/>
                      <a:tailEnd/>
                    </a:ln>
                  </pic:spPr>
                </pic:pic>
              </a:graphicData>
            </a:graphic>
          </wp:inline>
        </w:drawing>
      </w:r>
    </w:p>
    <w:p>
      <w:pPr>
        <w:pStyle w:val="Normal"/>
        <w:pageBreakBefore/>
        <w:spacing w:lineRule="auto" w:line="240" w:before="0" w:after="0"/>
        <w:contextualSpacing/>
        <w:rPr/>
      </w:pPr>
      <w:r>
        <w:rPr/>
      </w:r>
    </w:p>
    <w:p>
      <w:pPr>
        <w:pStyle w:val="Heading2"/>
        <w:spacing w:lineRule="auto" w:line="240" w:before="0" w:after="0"/>
        <w:contextualSpacing/>
        <w:rPr/>
      </w:pPr>
      <w:ins w:id="38" w:author="Unknown Author" w:date="2014-04-18T13:55:00Z">
        <w:r>
          <w:rPr/>
          <w:t xml:space="preserve">2.3 </w:t>
        </w:r>
      </w:ins>
      <w:r>
        <w:rPr/>
        <w:t>Scenario 3: Network unavailable on Start-up</w:t>
      </w:r>
    </w:p>
    <w:p>
      <w:pPr>
        <w:pStyle w:val="Normal"/>
        <w:spacing w:lineRule="auto" w:line="240"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20675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067560"/>
                    </a:xfrm>
                    <a:prstGeom prst="rect">
                      <a:avLst/>
                    </a:prstGeom>
                    <a:noFill/>
                    <a:ln w="9525">
                      <a:noFill/>
                      <a:miter lim="800000"/>
                      <a:headEnd/>
                      <a:tailEnd/>
                    </a:ln>
                  </pic:spPr>
                </pic:pic>
              </a:graphicData>
            </a:graphic>
          </wp:anchor>
        </w:drawing>
      </w:r>
    </w:p>
    <w:p>
      <w:pPr>
        <w:pStyle w:val="Heading2"/>
        <w:rPr/>
      </w:pPr>
      <w:ins w:id="39" w:author="Unknown Author" w:date="2014-04-18T13:55:00Z">
        <w:r>
          <w:rPr/>
          <w:t xml:space="preserve">2.4 </w:t>
        </w:r>
      </w:ins>
      <w:r>
        <w:rPr/>
        <w:t>Scenario 4: Invalid user input</w:t>
      </w:r>
    </w:p>
    <w:p>
      <w:pPr>
        <w:pStyle w:val="Normal"/>
        <w:rPr/>
      </w:pPr>
      <w:del w:id="40" w:author="Unknown Author" w:date="2014-04-18T17:39:00Z">
        <w:r>
          <w:rPr/>
        </w:r>
      </w:del>
    </w:p>
    <w:p>
      <w:pPr>
        <w:pStyle w:val="Normal"/>
        <w:rPr/>
      </w:pPr>
      <w:del w:id="41" w:author="Unknown Author" w:date="2014-04-18T17:39:00Z">
        <w:r>
          <w:rPr/>
        </w:r>
      </w:del>
    </w:p>
    <w:p>
      <w:pPr>
        <w:pStyle w:val="Heading2"/>
        <w:rPr/>
      </w:pPr>
      <w:del w:id="42" w:author="Unknown Author" w:date="2014-04-18T17:39:00Z">
        <w:r>
          <w:rPr/>
        </w:r>
      </w:del>
    </w:p>
    <w:p>
      <w:pPr>
        <w:pStyle w:val="Normal"/>
        <w:suppressAutoHyphens w:val="false"/>
        <w:spacing w:before="0" w:after="0"/>
        <w:rPr/>
      </w:pPr>
      <w:del w:id="43" w:author="Unknown Author" w:date="2014-04-18T17:39:00Z">
        <w:r>
          <w:rPr/>
        </w:r>
      </w:del>
    </w:p>
    <w:p>
      <w:pPr>
        <w:pStyle w:val="Normal"/>
        <w:suppressAutoHyphens w:val="false"/>
        <w:spacing w:before="0" w:after="0"/>
        <w:rPr/>
      </w:pPr>
      <w:del w:id="44" w:author="Unknown Author" w:date="2014-04-18T17:39:00Z">
        <w:r>
          <w:rPr/>
        </w:r>
      </w:del>
    </w:p>
    <w:p>
      <w:pPr>
        <w:pStyle w:val="Normal"/>
        <w:suppressAutoHyphens w:val="false"/>
        <w:spacing w:before="0" w:after="0"/>
        <w:rPr/>
      </w:pPr>
      <w:del w:id="45" w:author="Unknown Author" w:date="2014-04-18T17:39:00Z">
        <w:r>
          <w:rPr/>
        </w:r>
      </w:del>
    </w:p>
    <w:p>
      <w:pPr>
        <w:pStyle w:val="Normal"/>
        <w:suppressAutoHyphens w:val="false"/>
        <w:spacing w:before="0" w:after="0"/>
        <w:rPr/>
      </w:pPr>
      <w:del w:id="46" w:author="Unknown Author" w:date="2014-04-18T17:39:00Z">
        <w:r>
          <w:rPr/>
        </w:r>
      </w:del>
    </w:p>
    <w:p>
      <w:pPr>
        <w:pStyle w:val="Normal"/>
        <w:suppressAutoHyphens w:val="false"/>
        <w:spacing w:before="0" w:after="0"/>
        <w:rPr/>
      </w:pPr>
      <w:del w:id="47" w:author="Unknown Author" w:date="2014-04-18T17:39:00Z">
        <w:r>
          <w:rPr/>
        </w:r>
      </w:del>
    </w:p>
    <w:p>
      <w:pPr>
        <w:pStyle w:val="Heading2"/>
        <w:rPr/>
      </w:pPr>
      <w:r>
        <w:rPr/>
      </w:r>
    </w:p>
    <w:p>
      <w:pPr>
        <w:pStyle w:val="Heading2"/>
        <w:rPr/>
      </w:pPr>
      <w:r>
        <w:rPr/>
      </w:r>
    </w:p>
    <w:p>
      <w:pPr>
        <w:pStyle w:val="Heading2"/>
        <w:rPr>
          <w:rPrChange w:id="0" w:author="" w:date="0-00-00T00:00:00Z"/>
        </w:rPr>
      </w:pPr>
      <w:ins w:id="48" w:author="Unknown Author" w:date="2014-04-18T13:55:00Z">
        <w:r>
          <w:rPr/>
          <w:t xml:space="preserve">2.5 </w:t>
        </w:r>
      </w:ins>
      <w:r>
        <w:rPr>
          <w:rPrChange w:id="0" w:author="" w:date="0-00-00T00:00:00Z"/>
        </w:rPr>
        <w:t>Scenario 5: Packet not transmitted</w:t>
        <w:drawing>
          <wp:anchor behindDoc="0" distT="0" distB="127000" distL="0" distR="0" simplePos="0" locked="0" layoutInCell="1" allowOverlap="1" relativeHeight="1">
            <wp:simplePos x="0" y="0"/>
            <wp:positionH relativeFrom="column">
              <wp:posOffset>45085</wp:posOffset>
            </wp:positionH>
            <wp:positionV relativeFrom="paragraph">
              <wp:posOffset>37465</wp:posOffset>
            </wp:positionV>
            <wp:extent cx="5943600" cy="1420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1420495"/>
                    </a:xfrm>
                    <a:prstGeom prst="rect">
                      <a:avLst/>
                    </a:prstGeom>
                    <a:noFill/>
                    <a:ln w="9525">
                      <a:noFill/>
                      <a:miter lim="800000"/>
                      <a:headEnd/>
                      <a:tailEnd/>
                    </a:ln>
                  </pic:spPr>
                </pic:pic>
              </a:graphicData>
            </a:graphic>
          </wp:anchor>
        </w:drawing>
      </w:r>
    </w:p>
    <w:p>
      <w:pPr>
        <w:pStyle w:val="Normal"/>
        <w:tabs>
          <w:tab w:val="left" w:pos="1122" w:leader="none"/>
          <w:tab w:val="left" w:pos="2020" w:leader="none"/>
        </w:tabs>
        <w:spacing w:lineRule="auto" w:line="240" w:before="0" w:after="0"/>
        <w:contextualSpacing/>
        <w:rPr/>
      </w:pPr>
      <w:r>
        <w:rPr/>
        <w:drawing>
          <wp:anchor behindDoc="0" distT="0" distB="127000" distL="0" distR="0" simplePos="0" locked="0" layoutInCell="1" allowOverlap="1" relativeHeight="0">
            <wp:simplePos x="0" y="0"/>
            <wp:positionH relativeFrom="column">
              <wp:posOffset>24130</wp:posOffset>
            </wp:positionH>
            <wp:positionV relativeFrom="paragraph">
              <wp:posOffset>69850</wp:posOffset>
            </wp:positionV>
            <wp:extent cx="5943600" cy="23895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Normal"/>
        <w:spacing w:lineRule="auto" w:line="240" w:before="0" w:after="0"/>
        <w:contextualSpacing/>
        <w:rPr/>
      </w:pPr>
      <w:ins w:id="50" w:author="Unknown Author" w:date="2014-04-18T17:40:00Z">
        <w:r>
          <w:rPr/>
        </w:r>
      </w:ins>
    </w:p>
    <w:p>
      <w:pPr>
        <w:pStyle w:val="Normal"/>
        <w:pageBreakBefore/>
        <w:spacing w:lineRule="auto" w:line="240" w:before="0" w:after="0"/>
        <w:contextualSpacing/>
        <w:rPr/>
      </w:pPr>
      <w:r>
        <w:rPr/>
      </w:r>
    </w:p>
    <w:p>
      <w:pPr>
        <w:pStyle w:val="Heading2"/>
        <w:rPr/>
      </w:pPr>
      <w:ins w:id="51" w:author="Unknown Author" w:date="2014-04-18T13:55:00Z">
        <w:r>
          <w:rPr/>
          <w:t xml:space="preserve">2.6 </w:t>
        </w:r>
      </w:ins>
      <w:r>
        <w:rPr/>
        <w:t>Scenario 6: Packet not received</w:t>
      </w:r>
    </w:p>
    <w:p>
      <w:pPr>
        <w:pStyle w:val="Heading2"/>
        <w:rPr/>
      </w:pPr>
      <w:r>
        <w:rPr/>
      </w:r>
    </w:p>
    <w:p>
      <w:pPr>
        <w:pStyle w:val="Heading2"/>
        <w:rPr/>
      </w:pPr>
      <w:ins w:id="52" w:author="Unknown Author" w:date="2014-04-18T13:55:00Z">
        <w:r>
          <w:rPr/>
          <w:t xml:space="preserve">2.7 </w:t>
        </w:r>
      </w:ins>
      <w:r>
        <w:rPr/>
        <w:t>Scenario 7: Shut-down</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256667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943600" cy="2566670"/>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503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503805"/>
                    </a:xfrm>
                    <a:prstGeom prst="rect">
                      <a:avLst/>
                    </a:prstGeom>
                    <a:noFill/>
                    <a:ln w="9525">
                      <a:noFill/>
                      <a:miter lim="800000"/>
                      <a:headEnd/>
                      <a:tailEnd/>
                    </a:ln>
                  </pic:spPr>
                </pic:pic>
              </a:graphicData>
            </a:graphic>
          </wp:inline>
        </w:drawing>
      </w:r>
    </w:p>
    <w:p>
      <w:pPr>
        <w:pStyle w:val="Normal"/>
        <w:rPr/>
      </w:pPr>
      <w:r>
        <w:rPr/>
      </w:r>
    </w:p>
    <w:p>
      <w:pPr>
        <w:pStyle w:val="Heading1"/>
        <w:spacing w:lineRule="auto" w:line="240" w:before="0" w:after="0"/>
        <w:contextualSpacing/>
        <w:rPr/>
      </w:pPr>
      <w:ins w:id="53" w:author="Unknown Author" w:date="2014-04-18T14:00:00Z">
        <w:r>
          <w:rPr/>
          <w:t xml:space="preserve">3. </w:t>
        </w:r>
      </w:ins>
      <w:r>
        <w:rPr/>
        <w:t>Class Design</w:t>
      </w:r>
    </w:p>
    <w:p>
      <w:pPr>
        <w:pStyle w:val="Heading2"/>
        <w:spacing w:lineRule="auto" w:line="240" w:before="0" w:after="0"/>
        <w:contextualSpacing/>
        <w:rPr/>
      </w:pPr>
      <w:r>
        <w:rPr/>
      </w:r>
    </w:p>
    <w:p>
      <w:pPr>
        <w:pStyle w:val="Heading2"/>
        <w:spacing w:lineRule="auto" w:line="240" w:before="0" w:after="0"/>
        <w:contextualSpacing/>
        <w:rPr/>
      </w:pPr>
      <w:ins w:id="54" w:author="Unknown Author" w:date="2014-04-18T14:00:00Z">
        <w:r>
          <w:rPr/>
          <w:t xml:space="preserve">3.1 </w:t>
        </w:r>
      </w:ins>
      <w:r>
        <w:rPr/>
        <w:t>Input/Output Subsystem</w:t>
      </w:r>
    </w:p>
    <w:p>
      <w:pPr>
        <w:pStyle w:val="Normal"/>
        <w:spacing w:lineRule="auto" w:line="240" w:before="0" w:after="0"/>
        <w:contextualSpacing/>
        <w:rPr/>
      </w:pPr>
      <w:r>
        <w:rPr/>
        <w:t>Class RdosTester</w:t>
      </w:r>
    </w:p>
    <w:p>
      <w:pPr>
        <w:pStyle w:val="Normal"/>
        <w:spacing w:lineRule="auto" w:line="240" w:before="0" w:after="0"/>
        <w:contextualSpacing/>
        <w:rPr/>
      </w:pPr>
      <w:r>
        <w:rPr/>
        <w:t>{</w:t>
      </w:r>
    </w:p>
    <w:p>
      <w:pPr>
        <w:pStyle w:val="Normal"/>
        <w:spacing w:lineRule="auto" w:line="240" w:before="0" w:after="0"/>
        <w:contextualSpacing/>
        <w:rPr/>
      </w:pPr>
      <w:r>
        <w:rPr/>
        <w:tab/>
        <w:t>// Initialize the text fields</w:t>
      </w:r>
    </w:p>
    <w:p>
      <w:pPr>
        <w:pStyle w:val="Normal"/>
        <w:spacing w:lineRule="auto" w:line="240" w:before="0" w:after="0"/>
        <w:contextualSpacing/>
        <w:rPr/>
      </w:pPr>
      <w:r>
        <w:rPr/>
        <w:tab/>
        <w:t xml:space="preserve">TextField </w:t>
      </w:r>
      <w:del w:id="55" w:author="Jamie" w:date="2014-04-16T09:00:00Z">
        <w:r>
          <w:rPr/>
          <w:delText>sourceIP</w:delText>
        </w:r>
      </w:del>
      <w:ins w:id="56" w:author="Jamie" w:date="2014-04-16T09:00:00Z">
        <w:r>
          <w:rPr/>
          <w:t>srcIP</w:t>
        </w:r>
      </w:ins>
      <w:r>
        <w:rPr/>
        <w:t>1 = new TextField(size);</w:t>
      </w:r>
    </w:p>
    <w:p>
      <w:pPr>
        <w:pStyle w:val="Normal"/>
        <w:spacing w:lineRule="auto" w:line="240" w:before="0" w:after="0"/>
        <w:contextualSpacing/>
        <w:rPr/>
      </w:pPr>
      <w:r>
        <w:rPr/>
        <w:tab/>
        <w:t xml:space="preserve">set </w:t>
      </w:r>
      <w:del w:id="57" w:author="Jamie" w:date="2014-04-16T09:00:00Z">
        <w:r>
          <w:rPr/>
          <w:delText>sourceIP</w:delText>
        </w:r>
      </w:del>
      <w:ins w:id="58" w:author="Jamie" w:date="2014-04-16T09:00:00Z">
        <w:r>
          <w:rPr/>
          <w:t>srcIP</w:t>
        </w:r>
      </w:ins>
      <w:r>
        <w:rPr/>
        <w:t>1 label “Source IP Address”;</w:t>
      </w:r>
    </w:p>
    <w:p>
      <w:pPr>
        <w:pStyle w:val="Normal"/>
        <w:spacing w:lineRule="auto" w:line="240" w:before="0" w:after="0"/>
        <w:contextualSpacing/>
        <w:rPr/>
      </w:pPr>
      <w:r>
        <w:rPr/>
        <w:tab/>
        <w:t xml:space="preserve">TextField </w:t>
      </w:r>
      <w:del w:id="59" w:author="Jamie" w:date="2014-04-16T09:00:00Z">
        <w:r>
          <w:rPr/>
          <w:delText>sourceIP</w:delText>
        </w:r>
      </w:del>
      <w:ins w:id="60" w:author="Jamie" w:date="2014-04-16T09:00:00Z">
        <w:r>
          <w:rPr/>
          <w:t>srcIP</w:t>
        </w:r>
      </w:ins>
      <w:r>
        <w:rPr/>
        <w:t>2 = new TextField(size);</w:t>
      </w:r>
    </w:p>
    <w:p>
      <w:pPr>
        <w:pStyle w:val="Normal"/>
        <w:spacing w:lineRule="auto" w:line="240" w:before="0" w:after="0"/>
        <w:contextualSpacing/>
        <w:rPr/>
      </w:pPr>
      <w:r>
        <w:rPr/>
        <w:tab/>
        <w:t xml:space="preserve">set </w:t>
      </w:r>
      <w:del w:id="61" w:author="Jamie" w:date="2014-04-16T09:00:00Z">
        <w:r>
          <w:rPr/>
          <w:delText>sourceIP</w:delText>
        </w:r>
      </w:del>
      <w:ins w:id="62" w:author="Jamie" w:date="2014-04-16T09:00:00Z">
        <w:r>
          <w:rPr/>
          <w:t>srcIP</w:t>
        </w:r>
      </w:ins>
      <w:r>
        <w:rPr/>
        <w:t>2 label “.“;</w:t>
      </w:r>
    </w:p>
    <w:p>
      <w:pPr>
        <w:pStyle w:val="Normal"/>
        <w:spacing w:lineRule="auto" w:line="240" w:before="0" w:after="0"/>
        <w:contextualSpacing/>
        <w:rPr/>
      </w:pPr>
      <w:r>
        <w:rPr/>
        <w:tab/>
        <w:t xml:space="preserve">TextField </w:t>
      </w:r>
      <w:del w:id="63" w:author="Jamie" w:date="2014-04-16T09:00:00Z">
        <w:r>
          <w:rPr/>
          <w:delText>sourceIP</w:delText>
        </w:r>
      </w:del>
      <w:ins w:id="64" w:author="Jamie" w:date="2014-04-16T09:00:00Z">
        <w:r>
          <w:rPr/>
          <w:t>srcIP</w:t>
        </w:r>
      </w:ins>
      <w:r>
        <w:rPr/>
        <w:t>3 = new TextField(size);</w:t>
      </w:r>
    </w:p>
    <w:p>
      <w:pPr>
        <w:pStyle w:val="Normal"/>
        <w:spacing w:lineRule="auto" w:line="240" w:before="0" w:after="0"/>
        <w:ind w:left="0" w:right="0" w:firstLine="720"/>
        <w:contextualSpacing/>
        <w:rPr/>
      </w:pPr>
      <w:r>
        <w:rPr/>
        <w:t xml:space="preserve">set </w:t>
      </w:r>
      <w:del w:id="65" w:author="Jamie" w:date="2014-04-16T09:00:00Z">
        <w:r>
          <w:rPr/>
          <w:delText>sourceIP</w:delText>
        </w:r>
      </w:del>
      <w:ins w:id="66" w:author="Jamie" w:date="2014-04-16T09:00:00Z">
        <w:r>
          <w:rPr/>
          <w:t>srcIP</w:t>
        </w:r>
      </w:ins>
      <w:r>
        <w:rPr/>
        <w:t>3 label “.“;</w:t>
      </w:r>
    </w:p>
    <w:p>
      <w:pPr>
        <w:pStyle w:val="Normal"/>
        <w:spacing w:lineRule="auto" w:line="240" w:before="0" w:after="0"/>
        <w:contextualSpacing/>
        <w:rPr/>
      </w:pPr>
      <w:r>
        <w:rPr/>
        <w:tab/>
        <w:t xml:space="preserve">TextField </w:t>
      </w:r>
      <w:del w:id="67" w:author="Jamie" w:date="2014-04-16T09:00:00Z">
        <w:r>
          <w:rPr/>
          <w:delText>sourceIP</w:delText>
        </w:r>
      </w:del>
      <w:ins w:id="68" w:author="Jamie" w:date="2014-04-16T09:00:00Z">
        <w:r>
          <w:rPr/>
          <w:t>srcIP</w:t>
        </w:r>
      </w:ins>
      <w:r>
        <w:rPr/>
        <w:t>4 = new TextField(size);</w:t>
      </w:r>
    </w:p>
    <w:p>
      <w:pPr>
        <w:pStyle w:val="Normal"/>
        <w:spacing w:lineRule="auto" w:line="240" w:before="0" w:after="0"/>
        <w:contextualSpacing/>
        <w:rPr/>
      </w:pPr>
      <w:r>
        <w:rPr/>
        <w:tab/>
        <w:t xml:space="preserve">set </w:t>
      </w:r>
      <w:del w:id="69" w:author="Jamie" w:date="2014-04-16T09:00:00Z">
        <w:r>
          <w:rPr/>
          <w:delText>sourceIP</w:delText>
        </w:r>
      </w:del>
      <w:ins w:id="70" w:author="Jamie" w:date="2014-04-16T09:00:00Z">
        <w:r>
          <w:rPr/>
          <w:t>srcIP</w:t>
        </w:r>
      </w:ins>
      <w:r>
        <w:rPr/>
        <w:t>4 label “.“;</w:t>
      </w:r>
    </w:p>
    <w:p>
      <w:pPr>
        <w:pStyle w:val="Normal"/>
        <w:spacing w:lineRule="auto" w:line="240" w:before="0" w:after="0"/>
        <w:contextualSpacing/>
        <w:rPr/>
      </w:pPr>
      <w:r>
        <w:rPr/>
      </w:r>
    </w:p>
    <w:p>
      <w:pPr>
        <w:pStyle w:val="Normal"/>
        <w:spacing w:lineRule="auto" w:line="240" w:before="0" w:after="0"/>
        <w:contextualSpacing/>
        <w:rPr/>
      </w:pPr>
      <w:r>
        <w:rPr/>
        <w:tab/>
        <w:t xml:space="preserve">TextField </w:t>
      </w:r>
      <w:del w:id="71" w:author="Jamie" w:date="2014-04-16T09:00:00Z">
        <w:r>
          <w:rPr/>
          <w:delText>destinationIP</w:delText>
        </w:r>
      </w:del>
      <w:ins w:id="72" w:author="Jamie" w:date="2014-04-16T09:00:00Z">
        <w:r>
          <w:rPr/>
          <w:t>dstIP</w:t>
        </w:r>
      </w:ins>
      <w:r>
        <w:rPr/>
        <w:t>1 = new TextField(size);</w:t>
      </w:r>
    </w:p>
    <w:p>
      <w:pPr>
        <w:pStyle w:val="Normal"/>
        <w:spacing w:lineRule="auto" w:line="240" w:before="0" w:after="0"/>
        <w:contextualSpacing/>
        <w:rPr/>
      </w:pPr>
      <w:r>
        <w:rPr/>
        <w:tab/>
        <w:t xml:space="preserve">set </w:t>
      </w:r>
      <w:del w:id="73" w:author="Jamie" w:date="2014-04-16T09:00:00Z">
        <w:r>
          <w:rPr/>
          <w:delText>destinationIP</w:delText>
        </w:r>
      </w:del>
      <w:ins w:id="74" w:author="Jamie" w:date="2014-04-16T09:00:00Z">
        <w:r>
          <w:rPr/>
          <w:t>dstIP</w:t>
        </w:r>
      </w:ins>
      <w:r>
        <w:rPr/>
        <w:t>1 label “Destination IP Address“;</w:t>
      </w:r>
    </w:p>
    <w:p>
      <w:pPr>
        <w:pStyle w:val="Normal"/>
        <w:spacing w:lineRule="auto" w:line="240" w:before="0" w:after="0"/>
        <w:contextualSpacing/>
        <w:rPr/>
      </w:pPr>
      <w:r>
        <w:rPr/>
        <w:tab/>
        <w:t xml:space="preserve">TextField </w:t>
      </w:r>
      <w:del w:id="75" w:author="Jamie" w:date="2014-04-16T09:00:00Z">
        <w:r>
          <w:rPr/>
          <w:delText>destinationIP</w:delText>
        </w:r>
      </w:del>
      <w:ins w:id="76" w:author="Jamie" w:date="2014-04-16T09:00:00Z">
        <w:r>
          <w:rPr/>
          <w:t>dstIP</w:t>
        </w:r>
      </w:ins>
      <w:r>
        <w:rPr/>
        <w:t>2 = new TextField(size);</w:t>
      </w:r>
    </w:p>
    <w:p>
      <w:pPr>
        <w:pStyle w:val="Normal"/>
        <w:spacing w:lineRule="auto" w:line="240" w:before="0" w:after="0"/>
        <w:contextualSpacing/>
        <w:rPr/>
      </w:pPr>
      <w:r>
        <w:rPr/>
        <w:tab/>
        <w:t xml:space="preserve">set </w:t>
      </w:r>
      <w:del w:id="77" w:author="Jamie" w:date="2014-04-16T09:00:00Z">
        <w:r>
          <w:rPr/>
          <w:delText>destinationIP</w:delText>
        </w:r>
      </w:del>
      <w:ins w:id="78" w:author="Jamie" w:date="2014-04-16T09:00:00Z">
        <w:r>
          <w:rPr/>
          <w:t>dstIP</w:t>
        </w:r>
      </w:ins>
      <w:r>
        <w:rPr/>
        <w:t>2 label “.“;</w:t>
      </w:r>
    </w:p>
    <w:p>
      <w:pPr>
        <w:pStyle w:val="Normal"/>
        <w:spacing w:lineRule="auto" w:line="240" w:before="0" w:after="0"/>
        <w:contextualSpacing/>
        <w:rPr/>
      </w:pPr>
      <w:r>
        <w:rPr/>
        <w:tab/>
        <w:t xml:space="preserve">TextField </w:t>
      </w:r>
      <w:del w:id="79" w:author="Jamie" w:date="2014-04-16T09:00:00Z">
        <w:r>
          <w:rPr/>
          <w:delText>destinationIP</w:delText>
        </w:r>
      </w:del>
      <w:ins w:id="80" w:author="Jamie" w:date="2014-04-16T09:00:00Z">
        <w:r>
          <w:rPr/>
          <w:t>dstIP</w:t>
        </w:r>
      </w:ins>
      <w:r>
        <w:rPr/>
        <w:t>3 = new TextField(size);</w:t>
      </w:r>
    </w:p>
    <w:p>
      <w:pPr>
        <w:pStyle w:val="Normal"/>
        <w:spacing w:lineRule="auto" w:line="240" w:before="0" w:after="0"/>
        <w:contextualSpacing/>
        <w:rPr/>
      </w:pPr>
      <w:r>
        <w:rPr/>
        <w:tab/>
        <w:t xml:space="preserve">set </w:t>
      </w:r>
      <w:del w:id="81" w:author="Jamie" w:date="2014-04-16T09:00:00Z">
        <w:r>
          <w:rPr/>
          <w:delText>destinationIP</w:delText>
        </w:r>
      </w:del>
      <w:ins w:id="82" w:author="Jamie" w:date="2014-04-16T09:00:00Z">
        <w:r>
          <w:rPr/>
          <w:t>dstIP</w:t>
        </w:r>
      </w:ins>
      <w:r>
        <w:rPr/>
        <w:t>3 label “.“;</w:t>
      </w:r>
    </w:p>
    <w:p>
      <w:pPr>
        <w:pStyle w:val="Normal"/>
        <w:spacing w:lineRule="auto" w:line="240" w:before="0" w:after="0"/>
        <w:contextualSpacing/>
        <w:rPr/>
      </w:pPr>
      <w:r>
        <w:rPr/>
        <w:tab/>
        <w:t xml:space="preserve">TextField </w:t>
      </w:r>
      <w:del w:id="83" w:author="Jamie" w:date="2014-04-16T09:00:00Z">
        <w:r>
          <w:rPr/>
          <w:delText>destinationIP</w:delText>
        </w:r>
      </w:del>
      <w:ins w:id="84" w:author="Jamie" w:date="2014-04-16T09:00:00Z">
        <w:r>
          <w:rPr/>
          <w:t>dstIP</w:t>
        </w:r>
      </w:ins>
      <w:r>
        <w:rPr/>
        <w:t>4 = new TextField(size);</w:t>
      </w:r>
    </w:p>
    <w:p>
      <w:pPr>
        <w:pStyle w:val="Normal"/>
        <w:spacing w:lineRule="auto" w:line="240" w:before="0" w:after="0"/>
        <w:contextualSpacing/>
        <w:rPr/>
      </w:pPr>
      <w:r>
        <w:rPr/>
        <w:tab/>
        <w:t xml:space="preserve">set </w:t>
      </w:r>
      <w:del w:id="85" w:author="Jamie" w:date="2014-04-16T09:00:00Z">
        <w:r>
          <w:rPr/>
          <w:delText>destinationIP</w:delText>
        </w:r>
      </w:del>
      <w:ins w:id="86" w:author="Jamie" w:date="2014-04-16T09:00:00Z">
        <w:r>
          <w:rPr/>
          <w:t>dstIP</w:t>
        </w:r>
      </w:ins>
      <w:r>
        <w:rPr/>
        <w:t>4 label “.“;</w:t>
      </w:r>
    </w:p>
    <w:p>
      <w:pPr>
        <w:pStyle w:val="Normal"/>
        <w:spacing w:lineRule="auto" w:line="240" w:before="0" w:after="0"/>
        <w:contextualSpacing/>
        <w:rPr/>
      </w:pPr>
      <w:r>
        <w:rPr/>
      </w:r>
    </w:p>
    <w:p>
      <w:pPr>
        <w:pStyle w:val="Normal"/>
        <w:spacing w:lineRule="auto" w:line="240" w:before="0" w:after="0"/>
        <w:contextualSpacing/>
        <w:rPr/>
      </w:pPr>
      <w:r>
        <w:rPr/>
        <w:tab/>
        <w:t>TextField port = new TextField(size);</w:t>
      </w:r>
    </w:p>
    <w:p>
      <w:pPr>
        <w:pStyle w:val="Normal"/>
        <w:spacing w:lineRule="auto" w:line="240" w:before="0" w:after="0"/>
        <w:contextualSpacing/>
        <w:rPr/>
      </w:pPr>
      <w:r>
        <w:rPr/>
        <w:tab/>
        <w:t>set port label “Port”;</w:t>
      </w:r>
    </w:p>
    <w:p>
      <w:pPr>
        <w:pStyle w:val="Normal"/>
        <w:spacing w:lineRule="auto" w:line="240" w:before="0" w:after="0"/>
        <w:contextualSpacing/>
        <w:rPr/>
      </w:pPr>
      <w:r>
        <w:rPr/>
      </w:r>
    </w:p>
    <w:p>
      <w:pPr>
        <w:pStyle w:val="Normal"/>
        <w:spacing w:lineRule="auto" w:line="240" w:before="0" w:after="0"/>
        <w:contextualSpacing/>
        <w:rPr/>
      </w:pPr>
      <w:r>
        <w:rPr/>
        <w:tab/>
        <w:t>//Create button</w:t>
      </w:r>
    </w:p>
    <w:p>
      <w:pPr>
        <w:pStyle w:val="Normal"/>
        <w:spacing w:lineRule="auto" w:line="240" w:before="0" w:after="0"/>
        <w:contextualSpacing/>
        <w:rPr/>
      </w:pPr>
      <w:r>
        <w:rPr/>
        <w:tab/>
        <w:t>Button transmit = new Button;</w:t>
      </w:r>
    </w:p>
    <w:p>
      <w:pPr>
        <w:pStyle w:val="Normal"/>
        <w:spacing w:lineRule="auto" w:line="240" w:before="0" w:after="0"/>
        <w:contextualSpacing/>
        <w:rPr/>
      </w:pPr>
      <w:r>
        <w:rPr/>
        <w:tab/>
        <w:t>set transmit label “Transmit”;</w:t>
      </w:r>
    </w:p>
    <w:p>
      <w:pPr>
        <w:pStyle w:val="Normal"/>
        <w:spacing w:lineRule="auto" w:line="240" w:before="0" w:after="0"/>
        <w:contextualSpacing/>
        <w:rPr/>
      </w:pPr>
      <w:r>
        <w:rPr/>
        <w:tab/>
        <w:t>listen to button;</w:t>
      </w:r>
    </w:p>
    <w:p>
      <w:pPr>
        <w:pStyle w:val="Normal"/>
        <w:spacing w:lineRule="auto" w:line="240" w:before="0" w:after="0"/>
        <w:contextualSpacing/>
        <w:rPr/>
      </w:pPr>
      <w:r>
        <w:rPr/>
      </w:r>
    </w:p>
    <w:p>
      <w:pPr>
        <w:pStyle w:val="Normal"/>
        <w:spacing w:lineRule="auto" w:line="240" w:before="0" w:after="0"/>
        <w:contextualSpacing/>
        <w:rPr/>
      </w:pPr>
      <w:r>
        <w:rPr/>
        <w:tab/>
        <w:t>//Create a status bar to display messages</w:t>
      </w:r>
    </w:p>
    <w:p>
      <w:pPr>
        <w:pStyle w:val="Normal"/>
        <w:spacing w:lineRule="auto" w:line="240" w:before="0" w:after="0"/>
        <w:contextualSpacing/>
        <w:rPr/>
      </w:pPr>
      <w:r>
        <w:rPr/>
        <w:tab/>
        <w:t>Panel statusBar = new panel();</w:t>
      </w:r>
    </w:p>
    <w:p>
      <w:pPr>
        <w:pStyle w:val="Normal"/>
        <w:spacing w:lineRule="auto" w:line="240" w:before="0" w:after="0"/>
        <w:contextualSpacing/>
        <w:rPr/>
      </w:pPr>
      <w:r>
        <w:rPr/>
      </w:r>
    </w:p>
    <w:p>
      <w:pPr>
        <w:pStyle w:val="Normal"/>
        <w:spacing w:lineRule="auto" w:line="240" w:before="0" w:after="0"/>
        <w:contextualSpacing/>
        <w:rPr/>
      </w:pPr>
      <w:r>
        <w:rPr/>
        <w:tab/>
        <w:t>//Put the components in a panel</w:t>
      </w:r>
    </w:p>
    <w:p>
      <w:pPr>
        <w:pStyle w:val="Normal"/>
        <w:spacing w:lineRule="auto" w:line="240" w:before="0" w:after="0"/>
        <w:contextualSpacing/>
        <w:rPr/>
      </w:pPr>
      <w:r>
        <w:rPr/>
        <w:tab/>
        <w:t>Panel panel = new panel();</w:t>
      </w:r>
    </w:p>
    <w:p>
      <w:pPr>
        <w:pStyle w:val="Normal"/>
        <w:spacing w:lineRule="auto" w:line="240" w:before="0" w:after="0"/>
        <w:contextualSpacing/>
        <w:rPr/>
      </w:pPr>
      <w:r>
        <w:rPr/>
        <w:tab/>
        <w:t>set the layout of the panel;</w:t>
      </w:r>
    </w:p>
    <w:p>
      <w:pPr>
        <w:pStyle w:val="Normal"/>
        <w:spacing w:lineRule="auto" w:line="240" w:before="0" w:after="0"/>
        <w:contextualSpacing/>
        <w:rPr/>
      </w:pPr>
      <w:r>
        <w:rPr/>
        <w:tab/>
        <w:t xml:space="preserve">add </w:t>
      </w:r>
      <w:del w:id="87" w:author="Jamie" w:date="2014-04-16T09:00:00Z">
        <w:r>
          <w:rPr/>
          <w:delText>sourceIP</w:delText>
        </w:r>
      </w:del>
      <w:ins w:id="88" w:author="Jamie" w:date="2014-04-16T09:00:00Z">
        <w:r>
          <w:rPr/>
          <w:t>srcIP</w:t>
        </w:r>
      </w:ins>
      <w:r>
        <w:rPr/>
        <w:t xml:space="preserve">1, </w:t>
      </w:r>
      <w:del w:id="89" w:author="Jamie" w:date="2014-04-16T09:00:00Z">
        <w:r>
          <w:rPr/>
          <w:delText>sourceIP</w:delText>
        </w:r>
      </w:del>
      <w:ins w:id="90" w:author="Jamie" w:date="2014-04-16T09:00:00Z">
        <w:r>
          <w:rPr/>
          <w:t>srcIP</w:t>
        </w:r>
      </w:ins>
      <w:r>
        <w:rPr/>
        <w:t xml:space="preserve">2, </w:t>
      </w:r>
      <w:del w:id="91" w:author="Jamie" w:date="2014-04-16T09:00:00Z">
        <w:r>
          <w:rPr/>
          <w:delText>sourceIP</w:delText>
        </w:r>
      </w:del>
      <w:ins w:id="92" w:author="Jamie" w:date="2014-04-16T09:00:00Z">
        <w:r>
          <w:rPr/>
          <w:t>srcIP</w:t>
        </w:r>
      </w:ins>
      <w:r>
        <w:rPr/>
        <w:t xml:space="preserve">3, </w:t>
      </w:r>
      <w:del w:id="93" w:author="Jamie" w:date="2014-04-16T09:00:00Z">
        <w:r>
          <w:rPr/>
          <w:delText>sourceIP</w:delText>
        </w:r>
      </w:del>
      <w:ins w:id="94" w:author="Jamie" w:date="2014-04-16T09:00:00Z">
        <w:r>
          <w:rPr/>
          <w:t>srcIP</w:t>
        </w:r>
      </w:ins>
      <w:r>
        <w:rPr/>
        <w:t>4 to panel;</w:t>
      </w:r>
    </w:p>
    <w:p>
      <w:pPr>
        <w:pStyle w:val="Normal"/>
        <w:spacing w:lineRule="auto" w:line="240" w:before="0" w:after="0"/>
        <w:contextualSpacing/>
        <w:rPr/>
      </w:pPr>
      <w:r>
        <w:rPr/>
        <w:tab/>
        <w:t xml:space="preserve">add </w:t>
      </w:r>
      <w:del w:id="95" w:author="Jamie" w:date="2014-04-16T09:00:00Z">
        <w:r>
          <w:rPr/>
          <w:delText>destinationIP</w:delText>
        </w:r>
      </w:del>
      <w:ins w:id="96" w:author="Jamie" w:date="2014-04-16T09:00:00Z">
        <w:r>
          <w:rPr/>
          <w:t>dstIP</w:t>
        </w:r>
      </w:ins>
      <w:r>
        <w:rPr/>
        <w:t xml:space="preserve">1, </w:t>
      </w:r>
      <w:del w:id="97" w:author="Jamie" w:date="2014-04-16T09:00:00Z">
        <w:r>
          <w:rPr/>
          <w:delText>destinationIP</w:delText>
        </w:r>
      </w:del>
      <w:ins w:id="98" w:author="Jamie" w:date="2014-04-16T09:00:00Z">
        <w:r>
          <w:rPr/>
          <w:t>dstIP</w:t>
        </w:r>
      </w:ins>
      <w:r>
        <w:rPr/>
        <w:t xml:space="preserve">2, </w:t>
      </w:r>
      <w:del w:id="99" w:author="Jamie" w:date="2014-04-16T09:00:00Z">
        <w:r>
          <w:rPr/>
          <w:delText>destinationIP</w:delText>
        </w:r>
      </w:del>
      <w:ins w:id="100" w:author="Jamie" w:date="2014-04-16T09:00:00Z">
        <w:r>
          <w:rPr/>
          <w:t>dstIP</w:t>
        </w:r>
      </w:ins>
      <w:r>
        <w:rPr/>
        <w:t xml:space="preserve">3, </w:t>
      </w:r>
      <w:del w:id="101" w:author="Jamie" w:date="2014-04-16T09:00:00Z">
        <w:r>
          <w:rPr/>
          <w:delText>destinationIP</w:delText>
        </w:r>
      </w:del>
      <w:ins w:id="102" w:author="Jamie" w:date="2014-04-16T09:00:00Z">
        <w:r>
          <w:rPr/>
          <w:t>dstIP</w:t>
        </w:r>
      </w:ins>
      <w:r>
        <w:rPr/>
        <w:t>4 to panel;</w:t>
      </w:r>
    </w:p>
    <w:p>
      <w:pPr>
        <w:pStyle w:val="Normal"/>
        <w:spacing w:lineRule="auto" w:line="240" w:before="0" w:after="0"/>
        <w:contextualSpacing/>
        <w:rPr/>
      </w:pPr>
      <w:r>
        <w:rPr/>
        <w:tab/>
        <w:t>add port to panel;</w:t>
      </w:r>
    </w:p>
    <w:p>
      <w:pPr>
        <w:pStyle w:val="Normal"/>
        <w:spacing w:lineRule="auto" w:line="240" w:before="0" w:after="0"/>
        <w:contextualSpacing/>
        <w:rPr/>
      </w:pPr>
      <w:r>
        <w:rPr/>
        <w:tab/>
        <w:t>add button to panel;</w:t>
      </w:r>
    </w:p>
    <w:p>
      <w:pPr>
        <w:pStyle w:val="Normal"/>
        <w:spacing w:lineRule="auto" w:line="240" w:before="0" w:after="0"/>
        <w:contextualSpacing/>
        <w:rPr/>
      </w:pPr>
      <w:r>
        <w:rPr/>
        <w:tab/>
        <w:t>add statusBar to panel;</w:t>
      </w:r>
    </w:p>
    <w:p>
      <w:pPr>
        <w:pStyle w:val="Normal"/>
        <w:spacing w:lineRule="auto" w:line="240" w:before="0" w:after="0"/>
        <w:contextualSpacing/>
        <w:rPr/>
      </w:pPr>
      <w:r>
        <w:rPr/>
      </w:r>
    </w:p>
    <w:p>
      <w:pPr>
        <w:pStyle w:val="Normal"/>
        <w:spacing w:lineRule="auto" w:line="240" w:before="0" w:after="0"/>
        <w:contextualSpacing/>
        <w:rPr/>
      </w:pPr>
      <w:r>
        <w:rPr/>
        <w:tab/>
        <w:t>void actionPerformed(action)</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if button was pushed</w:t>
      </w:r>
    </w:p>
    <w:p>
      <w:pPr>
        <w:pStyle w:val="Normal"/>
        <w:spacing w:lineRule="auto" w:line="240" w:before="0" w:after="0"/>
        <w:ind w:left="0" w:right="0" w:firstLine="720"/>
        <w:contextualSpacing/>
        <w:rPr/>
      </w:pPr>
      <w:r>
        <w:rPr/>
        <w:tab/>
        <w:t>{</w:t>
      </w:r>
    </w:p>
    <w:p>
      <w:pPr>
        <w:pStyle w:val="Normal"/>
        <w:spacing w:lineRule="auto" w:line="240" w:before="0" w:after="0"/>
        <w:ind w:left="0" w:right="0" w:firstLine="720"/>
        <w:contextualSpacing/>
        <w:rPr/>
      </w:pPr>
      <w:r>
        <w:rPr/>
        <w:tab/>
        <w:tab/>
        <w:t>start 5-second timer;</w:t>
      </w:r>
    </w:p>
    <w:p>
      <w:pPr>
        <w:pStyle w:val="Normal"/>
        <w:spacing w:lineRule="auto" w:line="240" w:before="0" w:after="0"/>
        <w:ind w:left="0" w:right="0" w:firstLine="720"/>
        <w:contextualSpacing/>
        <w:rPr/>
      </w:pPr>
      <w:r>
        <w:rPr/>
        <w:tab/>
        <w:tab/>
        <w:t>if fields contain valid data</w:t>
      </w:r>
    </w:p>
    <w:p>
      <w:pPr>
        <w:pStyle w:val="Normal"/>
        <w:spacing w:lineRule="auto" w:line="240" w:before="0" w:after="0"/>
        <w:ind w:left="0" w:right="0" w:firstLine="720"/>
        <w:contextualSpacing/>
        <w:rPr/>
      </w:pPr>
      <w:r>
        <w:rPr/>
        <w:tab/>
        <w:tab/>
        <w:t>{</w:t>
      </w:r>
    </w:p>
    <w:p>
      <w:pPr>
        <w:pStyle w:val="Normal"/>
        <w:spacing w:lineRule="auto" w:line="240" w:before="0" w:after="0"/>
        <w:ind w:left="2160" w:right="0" w:firstLine="720"/>
        <w:contextualSpacing/>
        <w:rPr/>
      </w:pPr>
      <w:del w:id="103" w:author="Jamie" w:date="2014-04-16T08:56:00Z">
        <w:r>
          <w:rPr/>
          <w:delText>concatenate sourceIP</w:delText>
        </w:r>
      </w:del>
      <w:del w:id="104" w:author="Unknown Author" w:date="2014-04-17T16:31:00Z">
        <w:r>
          <w:rPr/>
          <w:delText>srcIP</w:delText>
        </w:r>
      </w:del>
      <w:del w:id="105" w:author="Jamie" w:date="2014-04-16T08:56:00Z">
        <w:r>
          <w:rPr/>
          <w:delText xml:space="preserve"> text fields;</w:delText>
        </w:r>
      </w:del>
    </w:p>
    <w:p>
      <w:pPr>
        <w:pStyle w:val="Normal"/>
        <w:spacing w:lineRule="auto" w:line="240" w:before="0" w:after="0"/>
        <w:ind w:left="2160" w:right="0" w:firstLine="720"/>
        <w:contextualSpacing/>
        <w:rPr/>
      </w:pPr>
      <w:del w:id="106" w:author="Jamie" w:date="2014-04-16T08:56:00Z">
        <w:r>
          <w:rPr/>
          <w:tab/>
          <w:tab/>
          <w:tab/>
          <w:delText>concatenate destinationIP</w:delText>
        </w:r>
      </w:del>
      <w:del w:id="107" w:author="Unknown Author" w:date="2014-04-17T16:31:00Z">
        <w:r>
          <w:rPr/>
          <w:delText>dstIP</w:delText>
        </w:r>
      </w:del>
      <w:del w:id="108" w:author="Jamie" w:date="2014-04-16T08:56:00Z">
        <w:r>
          <w:rPr/>
          <w:delText xml:space="preserve"> text fields;</w:delText>
        </w:r>
      </w:del>
    </w:p>
    <w:p>
      <w:pPr>
        <w:pStyle w:val="Normal"/>
        <w:spacing w:lineRule="auto" w:line="240" w:before="0" w:after="0"/>
        <w:ind w:left="2160" w:right="0" w:firstLine="720"/>
        <w:contextualSpacing/>
        <w:rPr/>
      </w:pPr>
      <w:r>
        <w:rPr/>
        <w:t>Packet originalPacket = new Packet(</w:t>
      </w:r>
      <w:ins w:id="109" w:author="Jamie" w:date="2014-04-16T09:00:00Z">
        <w:r>
          <w:rPr/>
          <w:t>srcIP</w:t>
        </w:r>
      </w:ins>
      <w:ins w:id="110" w:author="Jamie" w:date="2014-04-16T08:58:00Z">
        <w:r>
          <w:rPr/>
          <w:t>1</w:t>
        </w:r>
      </w:ins>
      <w:ins w:id="111" w:author="Jamie" w:date="2014-04-16T09:00:00Z">
        <w:r>
          <w:rPr/>
          <w:t xml:space="preserve"> </w:t>
        </w:r>
      </w:ins>
      <w:ins w:id="112" w:author="Jamie" w:date="2014-04-16T09:03:00Z">
        <w:r>
          <w:rPr/>
          <w:t>int</w:t>
        </w:r>
      </w:ins>
      <w:ins w:id="113" w:author="Jamie" w:date="2014-04-16T08:58:00Z">
        <w:r>
          <w:rPr/>
          <w:t xml:space="preserve">, </w:t>
        </w:r>
      </w:ins>
      <w:ins w:id="114" w:author="Jamie" w:date="2014-04-16T09:00:00Z">
        <w:r>
          <w:rPr/>
          <w:t>srcIP</w:t>
        </w:r>
      </w:ins>
      <w:ins w:id="115" w:author="Jamie" w:date="2014-04-16T08:58:00Z">
        <w:r>
          <w:rPr/>
          <w:t>2</w:t>
        </w:r>
      </w:ins>
      <w:ins w:id="116" w:author="Jamie" w:date="2014-04-16T09:03:00Z">
        <w:r>
          <w:rPr/>
          <w:t xml:space="preserve"> int</w:t>
        </w:r>
      </w:ins>
      <w:ins w:id="117" w:author="Jamie" w:date="2014-04-16T08:58:00Z">
        <w:r>
          <w:rPr/>
          <w:t xml:space="preserve">, </w:t>
        </w:r>
      </w:ins>
      <w:ins w:id="118" w:author="Jamie" w:date="2014-04-16T09:00:00Z">
        <w:r>
          <w:rPr/>
          <w:t>srcIP</w:t>
        </w:r>
      </w:ins>
      <w:ins w:id="119" w:author="Jamie" w:date="2014-04-16T08:58:00Z">
        <w:r>
          <w:rPr/>
          <w:t>3</w:t>
        </w:r>
      </w:ins>
      <w:ins w:id="120" w:author="Jamie" w:date="2014-04-16T09:04:00Z">
        <w:r>
          <w:rPr/>
          <w:t xml:space="preserve"> int</w:t>
        </w:r>
      </w:ins>
      <w:ins w:id="121" w:author="Jamie" w:date="2014-04-16T08:58:00Z">
        <w:r>
          <w:rPr/>
          <w:t xml:space="preserve">, </w:t>
        </w:r>
      </w:ins>
      <w:ins w:id="122" w:author="Jamie" w:date="2014-04-16T09:00:00Z">
        <w:r>
          <w:rPr/>
          <w:t>srcIP</w:t>
        </w:r>
      </w:ins>
      <w:ins w:id="123" w:author="Jamie" w:date="2014-04-16T08:58:00Z">
        <w:r>
          <w:rPr/>
          <w:t>4</w:t>
        </w:r>
      </w:ins>
      <w:ins w:id="124" w:author="Jamie" w:date="2014-04-16T09:04:00Z">
        <w:r>
          <w:rPr/>
          <w:t xml:space="preserve"> int</w:t>
        </w:r>
      </w:ins>
      <w:ins w:id="125" w:author="Jamie" w:date="2014-04-16T08:59:00Z">
        <w:r>
          <w:rPr/>
          <w:t xml:space="preserve">, </w:t>
        </w:r>
      </w:ins>
      <w:ins w:id="126" w:author="Jamie" w:date="2014-04-16T09:00:00Z">
        <w:r>
          <w:rPr/>
          <w:t>dstIP</w:t>
        </w:r>
      </w:ins>
      <w:ins w:id="127" w:author="Jamie" w:date="2014-04-16T08:59:00Z">
        <w:r>
          <w:rPr/>
          <w:t>1</w:t>
        </w:r>
      </w:ins>
      <w:ins w:id="128" w:author="Jamie" w:date="2014-04-16T09:04:00Z">
        <w:r>
          <w:rPr/>
          <w:t xml:space="preserve"> int</w:t>
        </w:r>
      </w:ins>
      <w:ins w:id="129" w:author="Jamie" w:date="2014-04-16T08:59:00Z">
        <w:r>
          <w:rPr/>
          <w:t xml:space="preserve">, </w:t>
        </w:r>
      </w:ins>
      <w:ins w:id="130" w:author="Jamie" w:date="2014-04-16T09:00:00Z">
        <w:r>
          <w:rPr/>
          <w:t>dstIP</w:t>
        </w:r>
      </w:ins>
      <w:ins w:id="131" w:author="Jamie" w:date="2014-04-16T08:59:00Z">
        <w:r>
          <w:rPr/>
          <w:t>2</w:t>
        </w:r>
      </w:ins>
      <w:ins w:id="132" w:author="Jamie" w:date="2014-04-16T09:04:00Z">
        <w:r>
          <w:rPr/>
          <w:t xml:space="preserve"> int</w:t>
        </w:r>
      </w:ins>
      <w:ins w:id="133" w:author="Jamie" w:date="2014-04-16T08:59:00Z">
        <w:r>
          <w:rPr/>
          <w:t xml:space="preserve">, </w:t>
        </w:r>
      </w:ins>
      <w:ins w:id="134" w:author="Jamie" w:date="2014-04-16T09:00:00Z">
        <w:r>
          <w:rPr/>
          <w:t>dstIP</w:t>
        </w:r>
      </w:ins>
      <w:ins w:id="135" w:author="Jamie" w:date="2014-04-16T08:59:00Z">
        <w:r>
          <w:rPr/>
          <w:t>3</w:t>
        </w:r>
      </w:ins>
      <w:ins w:id="136" w:author="Jamie" w:date="2014-04-16T09:04:00Z">
        <w:r>
          <w:rPr/>
          <w:t xml:space="preserve"> int</w:t>
        </w:r>
      </w:ins>
      <w:ins w:id="137" w:author="Jamie" w:date="2014-04-16T08:59:00Z">
        <w:r>
          <w:rPr/>
          <w:t xml:space="preserve">, </w:t>
        </w:r>
      </w:ins>
      <w:ins w:id="138" w:author="Jamie" w:date="2014-04-16T09:00:00Z">
        <w:r>
          <w:rPr/>
          <w:t>dstIP</w:t>
        </w:r>
      </w:ins>
      <w:ins w:id="139" w:author="Jamie" w:date="2014-04-16T08:59:00Z">
        <w:r>
          <w:rPr/>
          <w:t>4</w:t>
        </w:r>
      </w:ins>
      <w:ins w:id="140" w:author="Jamie" w:date="2014-04-16T09:04:00Z">
        <w:r>
          <w:rPr/>
          <w:t xml:space="preserve"> int </w:t>
        </w:r>
      </w:ins>
      <w:del w:id="141" w:author="Jamie" w:date="2014-04-16T08:58:00Z">
        <w:r>
          <w:rPr/>
          <w:delText xml:space="preserve">concatenated sourceIP, </w:delText>
        </w:r>
      </w:del>
    </w:p>
    <w:p>
      <w:pPr>
        <w:pStyle w:val="Normal"/>
        <w:spacing w:lineRule="auto" w:line="240" w:before="0" w:after="0"/>
        <w:ind w:left="2160" w:right="0" w:firstLine="720"/>
        <w:contextualSpacing/>
        <w:rPr/>
      </w:pPr>
      <w:del w:id="142" w:author="Jamie" w:date="2014-04-16T09:01:00Z">
        <w:r>
          <w:rPr/>
          <w:tab/>
        </w:r>
      </w:del>
      <w:del w:id="143" w:author="Jamie" w:date="2014-04-16T09:02:00Z">
        <w:r>
          <w:rPr/>
          <w:delText xml:space="preserve">concatenated </w:delText>
        </w:r>
      </w:del>
      <w:del w:id="144" w:author="Jamie" w:date="2014-04-16T09:00:00Z">
        <w:r>
          <w:rPr/>
          <w:delText>destinationIP</w:delText>
        </w:r>
      </w:del>
      <w:r>
        <w:rPr/>
        <w:t>, port</w:t>
      </w:r>
      <w:ins w:id="145" w:author="Jamie" w:date="2014-04-16T09:04:00Z">
        <w:r>
          <w:rPr/>
          <w:t xml:space="preserve"> int</w:t>
        </w:r>
      </w:ins>
      <w:r>
        <w:rPr/>
        <w:t>);</w:t>
      </w:r>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int originalSize = get originalPacket size();</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ins w:id="146" w:author="Unknown Author" w:date="2014-04-17T16:31:00Z">
        <w:r>
          <w:rPr/>
          <w:t xml:space="preserve">// </w:t>
        </w:r>
      </w:ins>
      <w:r>
        <w:rPr/>
        <w:t>try to transmit/receive packets</w:t>
      </w:r>
    </w:p>
    <w:p>
      <w:pPr>
        <w:pStyle w:val="Normal"/>
        <w:spacing w:lineRule="auto" w:line="240" w:before="0" w:after="0"/>
        <w:ind w:left="2880" w:right="0" w:hanging="0"/>
        <w:contextualSpacing/>
        <w:rPr/>
      </w:pPr>
      <w:r>
        <w:rPr/>
        <w:t>PacketTransmitter packetTransmitter = new PacketTransmitter(</w:t>
      </w:r>
      <w:del w:id="147" w:author="Unknown Author" w:date="2014-04-17T16:32:00Z">
        <w:r>
          <w:rPr/>
          <w:delText>originalPacket</w:delText>
        </w:r>
      </w:del>
      <w:r>
        <w:rPr/>
        <w:t>);</w:t>
      </w:r>
    </w:p>
    <w:p>
      <w:pPr>
        <w:pStyle w:val="Normal"/>
        <w:spacing w:lineRule="auto" w:line="240" w:before="0" w:after="0"/>
        <w:ind w:left="2880" w:right="0" w:hanging="0"/>
        <w:contextualSpacing/>
        <w:rPr/>
      </w:pPr>
      <w:ins w:id="148" w:author="Unknown Author" w:date="2014-04-17T16:32:00Z">
        <w:r>
          <w:rPr/>
          <w:t>Try {</w:t>
        </w:r>
      </w:ins>
    </w:p>
    <w:p>
      <w:pPr>
        <w:pStyle w:val="Normal"/>
        <w:spacing w:lineRule="auto" w:line="240" w:before="0" w:after="0"/>
        <w:ind w:left="3600" w:right="0" w:hanging="0"/>
        <w:contextualSpacing/>
        <w:rPr/>
      </w:pPr>
      <w:ins w:id="149" w:author="Unknown Author" w:date="2014-04-17T16:32:00Z">
        <w:r>
          <w:rPr/>
          <w:t>packetTransmitter.open();</w:t>
        </w:r>
      </w:ins>
    </w:p>
    <w:p>
      <w:pPr>
        <w:pStyle w:val="Normal"/>
        <w:spacing w:lineRule="auto" w:line="240" w:before="0" w:after="0"/>
        <w:ind w:left="3600" w:right="0" w:hanging="0"/>
        <w:contextualSpacing/>
        <w:rPr/>
      </w:pPr>
      <w:ins w:id="150" w:author="Unknown Author" w:date="2014-04-17T16:32:00Z">
        <w:r>
          <w:rPr/>
          <w:t>packetTransmitter.send(originalPacket);</w:t>
        </w:r>
      </w:ins>
    </w:p>
    <w:p>
      <w:pPr>
        <w:pStyle w:val="Normal"/>
        <w:spacing w:lineRule="auto" w:line="240" w:before="0" w:after="0"/>
        <w:ind w:left="3600" w:right="0" w:hanging="0"/>
        <w:contextualSpacing/>
        <w:rPr/>
      </w:pPr>
      <w:r>
        <w:rPr/>
      </w:r>
    </w:p>
    <w:p>
      <w:pPr>
        <w:pStyle w:val="Normal"/>
        <w:spacing w:lineRule="auto" w:line="240" w:before="0" w:after="0"/>
        <w:ind w:left="3600" w:right="0" w:hanging="0"/>
        <w:contextualSpacing/>
        <w:rPr/>
      </w:pPr>
      <w:r>
        <w:rPr/>
        <w:t xml:space="preserve">Packet returnedPacket = </w:t>
      </w:r>
      <w:del w:id="151" w:author="Unknown Author" w:date="2014-04-17T16:35:00Z">
        <w:r>
          <w:rPr/>
          <w:delText xml:space="preserve">get </w:delText>
        </w:r>
      </w:del>
      <w:r>
        <w:rPr/>
        <w:t>packetTransmitter</w:t>
      </w:r>
      <w:del w:id="152" w:author="Unknown Author" w:date="2014-04-17T16:35:00Z">
        <w:r>
          <w:rPr/>
          <w:delText xml:space="preserve"> returned packet;</w:delText>
        </w:r>
      </w:del>
      <w:ins w:id="153" w:author="Unknown Author" w:date="2014-04-17T16:35:00Z">
        <w:r>
          <w:rPr/>
          <w:t>.receive();</w:t>
        </w:r>
      </w:ins>
    </w:p>
    <w:p>
      <w:pPr>
        <w:pStyle w:val="Normal"/>
        <w:spacing w:lineRule="auto" w:line="240" w:before="0" w:after="0"/>
        <w:ind w:left="2880" w:right="0" w:firstLine="720"/>
        <w:contextualSpacing/>
        <w:rPr/>
      </w:pPr>
      <w:r>
        <w:rPr/>
        <w:t>int returnedSize = get returnedPacket size();</w:t>
      </w:r>
    </w:p>
    <w:p>
      <w:pPr>
        <w:pStyle w:val="Normal"/>
        <w:spacing w:lineRule="auto" w:line="240" w:before="0" w:after="0"/>
        <w:ind w:left="2880" w:right="0" w:firstLine="720"/>
        <w:contextualSpacing/>
        <w:rPr/>
      </w:pPr>
      <w:ins w:id="154" w:author="Unknown Author" w:date="2014-04-18T17:26:00Z">
        <w:r>
          <w:rPr/>
          <w:t>Analysis</w:t>
        </w:r>
      </w:ins>
      <w:ins w:id="155" w:author="Unknown Author" w:date="2014-04-18T17:27:00Z">
        <w:r>
          <w:rPr/>
          <w:t xml:space="preserve"> analysis = new Analysis( returnedSize, originalSize);</w:t>
        </w:r>
      </w:ins>
    </w:p>
    <w:p>
      <w:pPr>
        <w:pStyle w:val="Normal"/>
        <w:spacing w:lineRule="auto" w:line="240" w:before="0" w:after="0"/>
        <w:ind w:left="2880" w:right="0" w:firstLine="720"/>
        <w:contextualSpacing/>
        <w:rPr/>
      </w:pPr>
      <w:del w:id="156" w:author="Jamie" w:date="2014-04-16T09:34:00Z">
        <w:r>
          <w:rPr/>
          <w:delText xml:space="preserve">double </w:delText>
        </w:r>
      </w:del>
      <w:ins w:id="157" w:author="Jamie" w:date="2014-04-16T09:34:00Z">
        <w:r>
          <w:rPr/>
          <w:t xml:space="preserve">String </w:t>
        </w:r>
      </w:ins>
      <w:r>
        <w:rPr/>
        <w:t>ratio =</w:t>
      </w:r>
      <w:del w:id="158" w:author="Unknown Author" w:date="2014-04-18T17:27:00Z">
        <w:r>
          <w:rPr/>
          <w:delText xml:space="preserve"> Analysis(</w:delText>
        </w:r>
      </w:del>
      <w:del w:id="159" w:author="Jamie" w:date="2014-04-16T09:33:00Z">
        <w:r>
          <w:rPr/>
          <w:delText xml:space="preserve">originalSize, </w:delText>
        </w:r>
      </w:del>
      <w:del w:id="160" w:author="Unknown Author" w:date="2014-04-18T17:27:00Z">
        <w:r>
          <w:rPr/>
          <w:delText>returnedSize, originalSize)</w:delText>
        </w:r>
      </w:del>
      <w:ins w:id="161" w:author="Unknown Author" w:date="2014-04-18T17:27:00Z">
        <w:r>
          <w:rPr/>
          <w:t xml:space="preserve"> analysis.getRatio();</w:t>
        </w:r>
      </w:ins>
    </w:p>
    <w:p>
      <w:pPr>
        <w:pStyle w:val="Normal"/>
        <w:spacing w:lineRule="auto" w:line="240" w:before="0" w:after="0"/>
        <w:ind w:left="2880" w:right="0" w:firstLine="720"/>
        <w:contextualSpacing/>
        <w:rPr/>
      </w:pPr>
      <w:del w:id="162" w:author="Unknown Author" w:date="2014-04-18T17:27:00Z">
        <w:r>
          <w:rPr/>
          <w:delText>;</w:delText>
        </w:r>
      </w:del>
    </w:p>
    <w:p>
      <w:pPr>
        <w:pStyle w:val="Normal"/>
        <w:spacing w:lineRule="auto" w:line="240" w:before="0" w:after="0"/>
        <w:ind w:left="2880" w:right="0" w:firstLine="720"/>
        <w:contextualSpacing/>
        <w:rPr/>
      </w:pPr>
      <w:r>
        <w:rPr/>
      </w:r>
    </w:p>
    <w:p>
      <w:pPr>
        <w:pStyle w:val="Normal"/>
        <w:spacing w:lineRule="auto" w:line="240" w:before="0" w:after="0"/>
        <w:ind w:left="2880" w:right="0" w:firstLine="720"/>
        <w:contextualSpacing/>
        <w:rPr/>
      </w:pPr>
      <w:bookmarkStart w:id="0" w:name="__DdeLink__3101_962552368"/>
      <w:bookmarkEnd w:id="0"/>
      <w:r>
        <w:rPr/>
        <w:t>message = “</w:t>
      </w:r>
      <w:del w:id="163" w:author="Jamie" w:date="2014-04-17T10:27:00Z">
        <w:r>
          <w:rPr/>
          <w:delText xml:space="preserve">Received </w:delText>
        </w:r>
      </w:del>
      <w:ins w:id="164" w:author="Jamie" w:date="2014-04-17T10:27:00Z">
        <w:r>
          <w:rPr/>
          <w:t>Returned</w:t>
        </w:r>
      </w:ins>
      <w:ins w:id="165" w:author="Jamie" w:date="2014-04-17T10:27:00Z">
        <w:bookmarkStart w:id="1" w:name="_GoBack"/>
        <w:bookmarkEnd w:id="1"/>
        <w:r>
          <w:rPr/>
          <w:t xml:space="preserve"> </w:t>
        </w:r>
      </w:ins>
      <w:r>
        <w:rPr/>
        <w:t>Packet/Original Packet Ratio is: “ ratio;</w:t>
      </w:r>
    </w:p>
    <w:p>
      <w:pPr>
        <w:pStyle w:val="Normal"/>
        <w:spacing w:lineRule="auto" w:line="240" w:before="0" w:after="0"/>
        <w:ind w:left="2160" w:right="0" w:firstLine="720"/>
        <w:contextualSpacing/>
        <w:rPr/>
      </w:pPr>
      <w:ins w:id="166" w:author="Unknown Author" w:date="2014-04-17T16:40:00Z">
        <w:r>
          <w:rPr/>
          <w:t>}</w:t>
        </w:r>
      </w:ins>
    </w:p>
    <w:p>
      <w:pPr>
        <w:pStyle w:val="Normal"/>
        <w:spacing w:lineRule="auto" w:line="240" w:before="0" w:after="0"/>
        <w:ind w:left="2880" w:right="0" w:hanging="0"/>
        <w:contextualSpacing/>
        <w:rPr/>
      </w:pPr>
      <w:ins w:id="167" w:author="Unknown Author" w:date="2014-04-17T16:34:00Z">
        <w:r>
          <w:rPr/>
          <w:t>catch(network exception) {</w:t>
        </w:r>
      </w:ins>
    </w:p>
    <w:p>
      <w:pPr>
        <w:pStyle w:val="Normal"/>
        <w:spacing w:lineRule="auto" w:line="240" w:before="0" w:after="0"/>
        <w:ind w:left="2880" w:right="0" w:firstLine="720"/>
        <w:contextualSpacing/>
        <w:rPr/>
      </w:pPr>
      <w:ins w:id="168" w:author="Unknown Author" w:date="2014-04-17T16:34:00Z">
        <w:r>
          <w:rPr/>
          <w:t>message = “Network Unavailable”;</w:t>
        </w:r>
      </w:ins>
    </w:p>
    <w:p>
      <w:pPr>
        <w:pStyle w:val="Normal"/>
        <w:spacing w:lineRule="auto" w:line="240" w:before="0" w:after="0"/>
        <w:ind w:left="2880" w:right="0" w:hanging="0"/>
        <w:contextualSpacing/>
        <w:rPr/>
      </w:pPr>
      <w:ins w:id="169" w:author="Unknown Author" w:date="2014-04-17T16:34:00Z">
        <w:r>
          <w:rPr/>
          <w:t>}</w:t>
        </w:r>
      </w:ins>
    </w:p>
    <w:p>
      <w:pPr>
        <w:pStyle w:val="Normal"/>
        <w:spacing w:lineRule="auto" w:line="240" w:before="0" w:after="0"/>
        <w:ind w:left="2160" w:right="0" w:firstLine="720"/>
        <w:contextualSpacing/>
        <w:rPr/>
      </w:pPr>
      <w:r>
        <w:rPr/>
      </w:r>
    </w:p>
    <w:p>
      <w:pPr>
        <w:pStyle w:val="Normal"/>
        <w:spacing w:lineRule="auto" w:line="240" w:before="0" w:after="0"/>
        <w:ind w:left="2160" w:right="0" w:firstLine="720"/>
        <w:contextualSpacing/>
        <w:rPr/>
      </w:pPr>
      <w:r>
        <w:rPr/>
        <w:t>stop timer;</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if unsuccessful, message = “Transmission Error.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tab/>
        <w:t>else</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message = “All field must contain digits only.”;</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r>
    </w:p>
    <w:p>
      <w:pPr>
        <w:pStyle w:val="Normal"/>
        <w:spacing w:lineRule="auto" w:line="240" w:before="0" w:after="0"/>
        <w:contextualSpacing/>
        <w:rPr/>
      </w:pPr>
      <w:r>
        <w:rPr/>
        <w:tab/>
        <w:tab/>
        <w:tab/>
        <w:t>if timer &gt; 5 seconds</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stop timer;</w:t>
      </w:r>
    </w:p>
    <w:p>
      <w:pPr>
        <w:pStyle w:val="Normal"/>
        <w:spacing w:lineRule="auto" w:line="240" w:before="0" w:after="0"/>
        <w:contextualSpacing/>
        <w:rPr/>
      </w:pPr>
      <w:r>
        <w:rPr/>
        <w:tab/>
        <w:tab/>
        <w:tab/>
        <w:tab/>
        <w:t>message = “Packet Failed to transmit or be received.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r>
    </w:p>
    <w:p>
      <w:pPr>
        <w:pStyle w:val="Normal"/>
        <w:spacing w:lineRule="auto" w:line="240" w:before="0" w:after="0"/>
        <w:contextualSpacing/>
        <w:rPr/>
      </w:pPr>
      <w:r>
        <w:rPr/>
        <w:tab/>
        <w:tab/>
        <w:t>}</w:t>
      </w:r>
    </w:p>
    <w:p>
      <w:pPr>
        <w:pStyle w:val="Normal"/>
        <w:spacing w:lineRule="auto" w:line="240" w:before="0" w:after="0"/>
        <w:contextualSpacing/>
        <w:rPr/>
      </w:pPr>
      <w:r>
        <w:rPr/>
      </w:r>
    </w:p>
    <w:p>
      <w:pPr>
        <w:pStyle w:val="Normal"/>
        <w:spacing w:lineRule="auto" w:line="240" w:before="0" w:after="0"/>
        <w:contextualSpacing/>
        <w:rPr/>
      </w:pPr>
      <w:r>
        <w:rPr/>
        <w:tab/>
        <w:t>void createAndShowGUI()</w:t>
      </w:r>
    </w:p>
    <w:p>
      <w:pPr>
        <w:pStyle w:val="Normal"/>
        <w:spacing w:lineRule="auto" w:line="240" w:before="0" w:after="0"/>
        <w:contextualSpacing/>
        <w:rPr/>
      </w:pPr>
      <w:r>
        <w:rPr/>
        <w:tab/>
        <w:t>{</w:t>
      </w:r>
    </w:p>
    <w:p>
      <w:pPr>
        <w:pStyle w:val="Normal"/>
        <w:spacing w:lineRule="auto" w:line="240" w:before="0" w:after="0"/>
        <w:contextualSpacing/>
        <w:rPr/>
      </w:pPr>
      <w:r>
        <w:rPr/>
        <w:tab/>
        <w:tab/>
        <w:t>//Create the window</w:t>
      </w:r>
    </w:p>
    <w:p>
      <w:pPr>
        <w:pStyle w:val="Normal"/>
        <w:spacing w:lineRule="auto" w:line="240" w:before="0" w:after="0"/>
        <w:contextualSpacing/>
        <w:rPr/>
      </w:pPr>
      <w:r>
        <w:rPr/>
        <w:tab/>
        <w:tab/>
        <w:t>Window frame = new Window(window name);</w:t>
      </w:r>
    </w:p>
    <w:p>
      <w:pPr>
        <w:pStyle w:val="Normal"/>
        <w:spacing w:lineRule="auto" w:line="240" w:before="0" w:after="0"/>
        <w:contextualSpacing/>
        <w:rPr/>
      </w:pPr>
      <w:r>
        <w:rPr/>
        <w:tab/>
        <w:tab/>
        <w:t>set frame to close when user hits X button;</w:t>
      </w:r>
    </w:p>
    <w:p>
      <w:pPr>
        <w:pStyle w:val="Normal"/>
        <w:spacing w:lineRule="auto" w:line="240" w:before="0" w:after="0"/>
        <w:contextualSpacing/>
        <w:rPr/>
      </w:pPr>
      <w:r>
        <w:rPr/>
        <w:tab/>
        <w:tab/>
        <w:t>add the RdosTester main panel to frame;</w:t>
      </w:r>
    </w:p>
    <w:p>
      <w:pPr>
        <w:pStyle w:val="Normal"/>
        <w:spacing w:lineRule="auto" w:line="240" w:before="0" w:after="0"/>
        <w:contextualSpacing/>
        <w:rPr/>
      </w:pPr>
      <w:r>
        <w:rPr/>
        <w:tab/>
        <w:tab/>
        <w:t>display the frame;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void main()</w:t>
      </w:r>
    </w:p>
    <w:p>
      <w:pPr>
        <w:pStyle w:val="Normal"/>
        <w:spacing w:lineRule="auto" w:line="240" w:before="0" w:after="0"/>
        <w:contextualSpacing/>
        <w:rPr/>
      </w:pPr>
      <w:r>
        <w:rPr/>
        <w:tab/>
        <w:t>{</w:t>
      </w:r>
    </w:p>
    <w:p>
      <w:pPr>
        <w:pStyle w:val="Normal"/>
        <w:spacing w:lineRule="auto" w:line="240" w:before="0" w:after="0"/>
        <w:contextualSpacing/>
        <w:rPr/>
      </w:pPr>
      <w:r>
        <w:rPr/>
        <w:tab/>
        <w:tab/>
        <w:t>run;</w:t>
      </w:r>
    </w:p>
    <w:p>
      <w:pPr>
        <w:pStyle w:val="Normal"/>
        <w:spacing w:lineRule="auto" w:line="240" w:before="0" w:after="0"/>
        <w:contextualSpacing/>
        <w:rPr/>
      </w:pPr>
      <w:r>
        <w:rPr/>
        <w:tab/>
        <w:tab/>
        <w:t>createAndShowGUI();</w:t>
      </w:r>
    </w:p>
    <w:p>
      <w:pPr>
        <w:pStyle w:val="Normal"/>
        <w:spacing w:lineRule="auto" w:line="240" w:before="0" w:after="0"/>
        <w:contextualSpacing/>
        <w:rPr/>
      </w:pPr>
      <w:r>
        <w:rPr/>
        <w:tab/>
        <w:t>}</w:t>
      </w:r>
    </w:p>
    <w:p>
      <w:pPr>
        <w:pStyle w:val="Normal"/>
        <w:spacing w:lineRule="auto" w:line="240" w:before="0" w:after="0"/>
        <w:contextualSpacing/>
        <w:rPr/>
      </w:pPr>
      <w:ins w:id="170" w:author="Unknown Author" w:date="2014-04-18T17:43:00Z">
        <w:r>
          <w:rPr/>
        </w:r>
      </w:ins>
    </w:p>
    <w:p>
      <w:pPr>
        <w:pStyle w:val="Normal"/>
        <w:spacing w:lineRule="auto" w:line="240" w:before="0" w:after="0"/>
        <w:contextualSpacing/>
        <w:rPr/>
      </w:pPr>
      <w:r>
        <w:rPr/>
        <w:t>}</w:t>
      </w:r>
      <w:ins w:id="171" w:author="Unknown Author" w:date="2014-04-18T17:42:00Z">
        <w:r>
          <w:rPr/>
          <w:t xml:space="preserve"> // </w:t>
        </w:r>
      </w:ins>
      <w:ins w:id="172" w:author="Unknown Author" w:date="2014-04-18T17:42:00Z">
        <w:r>
          <w:rPr/>
          <w:t>end class RdosTester</w:t>
        </w:r>
      </w:ins>
    </w:p>
    <w:p>
      <w:pPr>
        <w:pStyle w:val="Normal"/>
        <w:spacing w:lineRule="auto" w:line="240" w:before="0" w:after="0"/>
        <w:contextualSpacing/>
        <w:rPr/>
      </w:pPr>
      <w:r>
        <w:rPr/>
      </w:r>
    </w:p>
    <w:p>
      <w:pPr>
        <w:pStyle w:val="Heading2"/>
        <w:rPr/>
      </w:pPr>
      <w:ins w:id="173" w:author="Unknown Author" w:date="2014-04-18T14:01:00Z">
        <w:r>
          <w:rPr/>
          <w:t>3.1.1 GUI Sample</w:t>
        </w:r>
      </w:ins>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6409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640965"/>
                    </a:xfrm>
                    <a:prstGeom prst="rect">
                      <a:avLst/>
                    </a:prstGeom>
                    <a:noFill/>
                    <a:ln w="9525">
                      <a:noFill/>
                      <a:miter lim="800000"/>
                      <a:headEnd/>
                      <a:tailEnd/>
                    </a:ln>
                  </pic:spPr>
                </pic:pic>
              </a:graphicData>
            </a:graphic>
          </wp:inline>
        </w:drawing>
      </w:r>
    </w:p>
    <w:p>
      <w:pPr>
        <w:pStyle w:val="Normal"/>
        <w:spacing w:lineRule="auto" w:line="240" w:before="0" w:after="0"/>
        <w:contextualSpacing/>
        <w:rPr/>
      </w:pPr>
      <w:ins w:id="174" w:author="Unknown Author" w:date="2014-04-18T17:14:00Z">
        <w:r>
          <w:rPr>
            <w:i/>
            <w:iCs/>
          </w:rPr>
          <w:t>Figure 1</w:t>
        </w:r>
      </w:ins>
      <w:ins w:id="175" w:author="Unknown Author" w:date="2014-04-18T17:14:00Z">
        <w:r>
          <w:rPr/>
          <w:t>.  A sample of the GUI that will be provid</w:t>
        </w:r>
      </w:ins>
      <w:ins w:id="176" w:author="Unknown Author" w:date="2014-04-18T17:15:00Z">
        <w:r>
          <w:rPr/>
          <w:t>ed by RdosTester.</w:t>
        </w:r>
      </w:ins>
    </w:p>
    <w:p>
      <w:pPr>
        <w:pStyle w:val="Normal"/>
        <w:spacing w:lineRule="auto" w:line="240" w:before="0" w:after="0"/>
        <w:contextualSpacing/>
        <w:rPr/>
      </w:pPr>
      <w:r>
        <w:rPr/>
      </w:r>
    </w:p>
    <w:p>
      <w:pPr>
        <w:pStyle w:val="Heading2"/>
        <w:spacing w:lineRule="auto" w:line="240" w:before="0" w:after="0"/>
        <w:contextualSpacing/>
        <w:rPr/>
      </w:pPr>
      <w:ins w:id="177" w:author="Unknown Author" w:date="2014-04-18T14:01:00Z">
        <w:r>
          <w:rPr/>
          <w:t xml:space="preserve">3.2 </w:t>
        </w:r>
      </w:ins>
      <w:r>
        <w:rPr/>
        <w:t>Packet Subsystem</w:t>
      </w:r>
    </w:p>
    <w:p>
      <w:pPr>
        <w:pStyle w:val="TextBody"/>
        <w:spacing w:lineRule="auto" w:line="240" w:before="0" w:after="0"/>
        <w:contextualSpacing/>
        <w:rPr/>
      </w:pPr>
      <w:bookmarkStart w:id="2" w:name="__DdeLink__467_1092822999"/>
      <w:bookmarkEnd w:id="2"/>
      <w:r>
        <w:rPr/>
        <w:t>// required for raw socket access in Java</w:t>
      </w:r>
    </w:p>
    <w:p>
      <w:pPr>
        <w:pStyle w:val="TextBody"/>
        <w:spacing w:lineRule="auto" w:line="240" w:before="0" w:after="0"/>
        <w:contextualSpacing/>
        <w:rPr/>
      </w:pPr>
      <w:r>
        <w:rPr/>
        <w:t>#include jNetPcap API;</w:t>
      </w:r>
    </w:p>
    <w:p>
      <w:pPr>
        <w:pStyle w:val="TextBody"/>
        <w:spacing w:lineRule="auto" w:line="240" w:before="0" w:after="0"/>
        <w:contextualSpacing/>
        <w:rPr/>
      </w:pPr>
      <w:r>
        <w:rPr/>
      </w:r>
    </w:p>
    <w:p>
      <w:pPr>
        <w:pStyle w:val="TextBody"/>
        <w:spacing w:lineRule="auto" w:line="240" w:before="0" w:after="0"/>
        <w:contextualSpacing/>
        <w:rPr/>
      </w:pPr>
      <w:r>
        <w:rPr/>
        <w:t>// template for objects that represent IPv4 packets</w:t>
      </w:r>
    </w:p>
    <w:p>
      <w:pPr>
        <w:pStyle w:val="TextBody"/>
        <w:spacing w:lineRule="auto" w:line="240" w:before="0" w:after="0"/>
        <w:contextualSpacing/>
        <w:rPr/>
      </w:pPr>
      <w:r>
        <w:rPr/>
        <w:t>Class Packet</w:t>
      </w:r>
    </w:p>
    <w:p>
      <w:pPr>
        <w:pStyle w:val="TextBody"/>
        <w:spacing w:lineRule="auto" w:line="240" w:before="0" w:after="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String srcIp;</w:t>
      </w:r>
    </w:p>
    <w:p>
      <w:pPr>
        <w:pStyle w:val="TextBody"/>
        <w:spacing w:lineRule="auto" w:line="240" w:before="0" w:after="0"/>
        <w:ind w:left="720" w:right="0" w:hanging="0"/>
        <w:contextualSpacing/>
        <w:rPr/>
      </w:pPr>
      <w:r>
        <w:rPr/>
        <w:t>String dstIp;</w:t>
      </w:r>
    </w:p>
    <w:p>
      <w:pPr>
        <w:pStyle w:val="TextBody"/>
        <w:spacing w:lineRule="auto" w:line="240" w:before="0" w:after="0"/>
        <w:ind w:left="720" w:right="0" w:hanging="0"/>
        <w:contextualSpacing/>
        <w:rPr/>
      </w:pPr>
      <w:r>
        <w:rPr/>
        <w:t>String dstPort;</w:t>
      </w:r>
    </w:p>
    <w:p>
      <w:pPr>
        <w:pStyle w:val="TextBody"/>
        <w:spacing w:lineRule="auto" w:line="240" w:before="0" w:after="0"/>
        <w:ind w:left="720" w:right="0" w:hanging="0"/>
        <w:contextualSpacing/>
        <w:rPr/>
      </w:pPr>
      <w:r>
        <w:rPr/>
        <w:t>String ipHeader;</w:t>
      </w:r>
    </w:p>
    <w:p>
      <w:pPr>
        <w:pStyle w:val="TextBody"/>
        <w:spacing w:lineRule="auto" w:line="240" w:before="0" w:after="0"/>
        <w:ind w:left="720" w:right="0" w:hanging="0"/>
        <w:contextualSpacing/>
        <w:rPr/>
      </w:pPr>
      <w:r>
        <w:rPr/>
        <w:t>String udpPayload;</w:t>
      </w:r>
    </w:p>
    <w:p>
      <w:pPr>
        <w:pStyle w:val="TextBody"/>
        <w:spacing w:lineRule="auto" w:line="240" w:before="0" w:after="0"/>
        <w:ind w:left="720" w:right="0" w:hanging="0"/>
        <w:contextualSpacing/>
        <w:rPr/>
      </w:pPr>
      <w:r>
        <w:rPr/>
        <w:t>String completePacket;</w:t>
      </w:r>
    </w:p>
    <w:p>
      <w:pPr>
        <w:pStyle w:val="TextBody"/>
        <w:spacing w:lineRule="auto" w:line="240" w:before="0" w:after="0"/>
        <w:ind w:left="720" w:right="0" w:hanging="0"/>
        <w:contextualSpacing/>
        <w:rPr/>
      </w:pPr>
      <w:r>
        <w:rPr/>
        <w:t>Int packetSize;</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received packet</w:t>
      </w:r>
    </w:p>
    <w:p>
      <w:pPr>
        <w:pStyle w:val="TextBody"/>
        <w:spacing w:lineRule="auto" w:line="240" w:before="0" w:after="0"/>
        <w:ind w:left="720" w:right="0" w:hanging="0"/>
        <w:contextualSpacing/>
        <w:rPr/>
      </w:pPr>
      <w:r>
        <w:rPr/>
        <w:t>Void packet(String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Set this.completePacket = completePacket;</w:t>
      </w:r>
    </w:p>
    <w:p>
      <w:pPr>
        <w:pStyle w:val="TextBody"/>
        <w:spacing w:lineRule="auto" w:line="240" w:before="0" w:after="0"/>
        <w:ind w:left="1440" w:right="0" w:hanging="0"/>
        <w:contextualSpacing/>
        <w:rPr/>
      </w:pPr>
      <w:r>
        <w:rPr/>
        <w:t>2.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packet to transmit</w:t>
      </w:r>
    </w:p>
    <w:p>
      <w:pPr>
        <w:pStyle w:val="TextBody"/>
        <w:spacing w:lineRule="auto" w:line="240" w:before="0" w:after="0"/>
        <w:ind w:left="720" w:right="0" w:hanging="0"/>
        <w:contextualSpacing/>
        <w:rPr/>
      </w:pPr>
      <w:r>
        <w:rPr/>
        <w:t>Void packet(</w:t>
      </w:r>
      <w:del w:id="178" w:author="Unknown Author" w:date="2014-04-17T16:24:00Z">
        <w:r>
          <w:rPr/>
          <w:delText>String</w:delText>
        </w:r>
      </w:del>
      <w:ins w:id="179" w:author="Unknown Author" w:date="2014-04-17T16:24:00Z">
        <w:r>
          <w:rPr/>
          <w:t>int</w:t>
        </w:r>
      </w:ins>
      <w:r>
        <w:rPr/>
        <w:t xml:space="preserve"> srcI</w:t>
      </w:r>
      <w:del w:id="180" w:author="Unknown Author" w:date="2014-04-17T16:24:00Z">
        <w:r>
          <w:rPr/>
          <w:delText>p</w:delText>
        </w:r>
      </w:del>
      <w:ins w:id="181" w:author="Unknown Author" w:date="2014-04-17T16:24:00Z">
        <w:r>
          <w:rPr/>
          <w:t>P1</w:t>
        </w:r>
      </w:ins>
      <w:r>
        <w:rPr/>
        <w:t xml:space="preserve">, </w:t>
      </w:r>
      <w:ins w:id="182" w:author="Unknown Author" w:date="2014-04-17T16:24:00Z">
        <w:r>
          <w:rPr/>
          <w:t xml:space="preserve">int srcIP2, int srcIP3, int srcIP4, </w:t>
        </w:r>
      </w:ins>
      <w:del w:id="183" w:author="Unknown Author" w:date="2014-04-17T16:24:00Z">
        <w:r>
          <w:rPr/>
          <w:delText>String</w:delText>
        </w:r>
      </w:del>
      <w:ins w:id="184" w:author="Unknown Author" w:date="2014-04-17T16:24:00Z">
        <w:r>
          <w:rPr/>
          <w:t>int</w:t>
        </w:r>
      </w:ins>
      <w:r>
        <w:rPr/>
        <w:t xml:space="preserve"> dstI</w:t>
      </w:r>
      <w:del w:id="185" w:author="Unknown Author" w:date="2014-04-17T16:24:00Z">
        <w:r>
          <w:rPr/>
          <w:delText>p</w:delText>
        </w:r>
      </w:del>
      <w:ins w:id="186" w:author="Unknown Author" w:date="2014-04-17T16:24:00Z">
        <w:r>
          <w:rPr/>
          <w:t>P1</w:t>
        </w:r>
      </w:ins>
      <w:r>
        <w:rPr/>
        <w:t>,</w:t>
      </w:r>
      <w:ins w:id="187" w:author="Unknown Author" w:date="2014-04-17T16:25:00Z">
        <w:r>
          <w:rPr/>
          <w:t xml:space="preserve"> int dstIP2, int dstIP3, int dstIP4,</w:t>
        </w:r>
      </w:ins>
      <w:r>
        <w:rPr/>
        <w:t xml:space="preserve"> </w:t>
      </w:r>
      <w:del w:id="188" w:author="Unknown Author" w:date="2014-04-17T16:25:00Z">
        <w:r>
          <w:rPr/>
          <w:delText>String dstP</w:delText>
        </w:r>
      </w:del>
      <w:ins w:id="189" w:author="Unknown Author" w:date="2014-04-17T16:25:00Z">
        <w:r>
          <w:rPr/>
          <w:t>int p</w:t>
        </w:r>
      </w:ins>
      <w:r>
        <w:rPr/>
        <w:t>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90" w:author="Unknown Author" w:date="2014-04-17T16:29:00Z">
        <w:r>
          <w:rPr/>
          <w:t>// save string representation of how address appears in hex</w:t>
        </w:r>
      </w:ins>
    </w:p>
    <w:p>
      <w:pPr>
        <w:pStyle w:val="TextBody"/>
        <w:spacing w:lineRule="auto" w:line="240" w:before="0" w:after="0"/>
        <w:ind w:left="1440" w:right="0" w:hanging="0"/>
        <w:contextualSpacing/>
        <w:rPr/>
      </w:pPr>
      <w:r>
        <w:rPr/>
        <w:t xml:space="preserve">1. Set this.srcIp = </w:t>
      </w:r>
      <w:ins w:id="191" w:author="Unknown Author" w:date="2014-04-17T16:25:00Z">
        <w:r>
          <w:rPr/>
          <w:t>String((Hex)</w:t>
        </w:r>
      </w:ins>
      <w:r>
        <w:rPr/>
        <w:t>srcI</w:t>
      </w:r>
      <w:del w:id="192" w:author="Unknown Author" w:date="2014-04-17T16:25:00Z">
        <w:r>
          <w:rPr/>
          <w:delText>p</w:delText>
        </w:r>
      </w:del>
      <w:ins w:id="193" w:author="Unknown Author" w:date="2014-04-17T16:25:00Z">
        <w:r>
          <w:rPr/>
          <w:t>P1 + (Hex)srcIP2 + (Hex)srcIP3 +</w:t>
        </w:r>
      </w:ins>
      <w:ins w:id="194" w:author="Unknown Author" w:date="2014-04-17T16:26:00Z">
        <w:r>
          <w:rPr/>
          <w:t xml:space="preserve"> (Hex)srcIP1))</w:t>
        </w:r>
      </w:ins>
      <w:r>
        <w:rPr/>
        <w:t>;</w:t>
      </w:r>
    </w:p>
    <w:p>
      <w:pPr>
        <w:pStyle w:val="TextBody"/>
        <w:spacing w:lineRule="auto" w:line="240" w:before="0" w:after="0"/>
        <w:ind w:left="1440" w:right="0" w:hanging="0"/>
        <w:contextualSpacing/>
        <w:rPr/>
      </w:pPr>
      <w:r>
        <w:rPr/>
        <w:t xml:space="preserve">2. Set this.dstIp = </w:t>
      </w:r>
      <w:del w:id="195" w:author="Unknown Author" w:date="2014-04-17T16:26:00Z">
        <w:r>
          <w:rPr/>
          <w:delText>dstIp;</w:delText>
        </w:r>
      </w:del>
      <w:ins w:id="196" w:author="Unknown Author" w:date="2014-04-17T16:26:00Z">
        <w:r>
          <w:rPr/>
          <w:t>String((Hex)dstIP1 + (Hex)dstIP2 + (Hex)dstIP3 + (Hex)dstIP1));</w:t>
        </w:r>
      </w:ins>
    </w:p>
    <w:p>
      <w:pPr>
        <w:pStyle w:val="TextBody"/>
        <w:spacing w:lineRule="auto" w:line="240" w:before="0" w:after="0"/>
        <w:ind w:left="1440" w:right="0" w:hanging="0"/>
        <w:contextualSpacing/>
        <w:rPr/>
      </w:pPr>
      <w:ins w:id="197" w:author="Unknown Author" w:date="2014-04-17T16:29:00Z">
        <w:r>
          <w:rPr/>
          <w:t>// save string representation of how port appears in hex</w:t>
        </w:r>
      </w:ins>
    </w:p>
    <w:p>
      <w:pPr>
        <w:pStyle w:val="TextBody"/>
        <w:spacing w:lineRule="auto" w:line="240" w:before="0" w:after="0"/>
        <w:ind w:left="1440" w:right="0" w:hanging="0"/>
        <w:contextualSpacing/>
        <w:rPr/>
      </w:pPr>
      <w:r>
        <w:rPr/>
        <w:t xml:space="preserve">3. Set this.dstPort = </w:t>
      </w:r>
      <w:del w:id="198" w:author="Unknown Author" w:date="2014-04-17T16:27:00Z">
        <w:r>
          <w:rPr/>
          <w:delText>dstPort</w:delText>
        </w:r>
      </w:del>
      <w:ins w:id="199" w:author="Unknown Author" w:date="2014-04-17T16:27:00Z">
        <w:r>
          <w:rPr/>
          <w:t>String((Hex)port)</w:t>
        </w:r>
      </w:ins>
      <w:r>
        <w:rPr/>
        <w:t>;</w:t>
      </w:r>
    </w:p>
    <w:p>
      <w:pPr>
        <w:pStyle w:val="TextBody"/>
        <w:spacing w:lineRule="auto" w:line="240" w:before="0" w:after="0"/>
        <w:ind w:left="1440" w:right="0" w:hanging="0"/>
        <w:contextualSpacing/>
        <w:rPr/>
      </w:pPr>
      <w:r>
        <w:rPr/>
        <w:t>4. Set this.ipHeader = ipHeaderMaker(srcIp, dstIp);</w:t>
      </w:r>
    </w:p>
    <w:p>
      <w:pPr>
        <w:pStyle w:val="TextBody"/>
        <w:spacing w:lineRule="auto" w:line="240" w:before="0" w:after="0"/>
        <w:ind w:left="1440" w:right="0" w:hanging="0"/>
        <w:contextualSpacing/>
        <w:rPr/>
      </w:pPr>
      <w:r>
        <w:rPr/>
        <w:t>5. Set this.udpPayload = udpPayloadMaker(dstPort);</w:t>
      </w:r>
    </w:p>
    <w:p>
      <w:pPr>
        <w:pStyle w:val="TextBody"/>
        <w:spacing w:lineRule="auto" w:line="240" w:before="0" w:after="0"/>
        <w:ind w:left="1440" w:right="0" w:hanging="0"/>
        <w:contextualSpacing/>
        <w:rPr/>
      </w:pPr>
      <w:r>
        <w:rPr/>
        <w:t>6. Set this.completePacket = combiner(ipHeader, udpPayload);</w:t>
      </w:r>
    </w:p>
    <w:p>
      <w:pPr>
        <w:pStyle w:val="TextBody"/>
        <w:spacing w:lineRule="auto" w:line="240" w:before="0" w:after="0"/>
        <w:ind w:left="1440" w:right="0" w:hanging="0"/>
        <w:contextualSpacing/>
        <w:rPr/>
      </w:pPr>
      <w:r>
        <w:rPr/>
        <w:t>7.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IP header</w:t>
      </w:r>
    </w:p>
    <w:p>
      <w:pPr>
        <w:pStyle w:val="TextBody"/>
        <w:spacing w:lineRule="auto" w:line="240" w:before="0" w:after="0"/>
        <w:ind w:left="720" w:right="0" w:hanging="0"/>
        <w:contextualSpacing/>
        <w:rPr/>
      </w:pPr>
      <w:r>
        <w:rPr/>
        <w:t>String ipHeaderMaker(String srcIp, String dstIp)</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200" w:author="Unknown Author" w:date="2014-04-17T16:30:00Z">
        <w:r>
          <w:rPr/>
          <w:t>// call API to create header in IPv4 format</w:t>
        </w:r>
      </w:ins>
    </w:p>
    <w:p>
      <w:pPr>
        <w:pStyle w:val="TextBody"/>
        <w:spacing w:lineRule="auto" w:line="240" w:before="0" w:after="0"/>
        <w:ind w:left="1440" w:right="0" w:hanging="0"/>
        <w:contextualSpacing/>
        <w:rPr/>
      </w:pPr>
      <w:r>
        <w:rPr/>
        <w:t>1. Return jNetPcap.header(IP4, srcIp, dstIp);</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UDP payload</w:t>
      </w:r>
    </w:p>
    <w:p>
      <w:pPr>
        <w:pStyle w:val="TextBody"/>
        <w:spacing w:lineRule="auto" w:line="240" w:before="0" w:after="0"/>
        <w:ind w:left="720" w:right="0" w:hanging="0"/>
        <w:contextualSpacing/>
        <w:rPr/>
      </w:pPr>
      <w:r>
        <w:rPr/>
        <w:t>String udpPayloadMaker(dstPort)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String udpPayloadTemplate = “... status request ...”;</w:t>
      </w:r>
    </w:p>
    <w:p>
      <w:pPr>
        <w:pStyle w:val="TextBody"/>
        <w:spacing w:lineRule="auto" w:line="240" w:before="0" w:after="0"/>
        <w:ind w:left="1440" w:right="0" w:hanging="0"/>
        <w:contextualSpacing/>
        <w:rPr/>
      </w:pPr>
      <w:r>
        <w:rPr/>
        <w:t>2. Int portOffset = 4;</w:t>
      </w:r>
    </w:p>
    <w:p>
      <w:pPr>
        <w:pStyle w:val="TextBody"/>
        <w:spacing w:lineRule="auto" w:line="240" w:before="0" w:after="0"/>
        <w:ind w:left="1440" w:right="0" w:hanging="0"/>
        <w:contextualSpacing/>
        <w:rPr/>
      </w:pPr>
      <w:r>
        <w:rPr/>
        <w:t>3. Overwrite contents of udpPayloadTemplate at portOffset with dstPort;</w:t>
      </w:r>
    </w:p>
    <w:p>
      <w:pPr>
        <w:pStyle w:val="TextBody"/>
        <w:spacing w:lineRule="auto" w:line="240" w:before="0" w:after="0"/>
        <w:ind w:left="1440" w:right="0" w:hanging="0"/>
        <w:contextualSpacing/>
        <w:rPr/>
      </w:pPr>
      <w:r>
        <w:rPr/>
        <w:t>4. Return udpPayloadTemplate;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combine IP header and UDP payload to make a complete packet</w:t>
      </w:r>
    </w:p>
    <w:p>
      <w:pPr>
        <w:pStyle w:val="TextBody"/>
        <w:spacing w:lineRule="auto" w:line="240" w:before="0" w:after="0"/>
        <w:ind w:left="720" w:right="0" w:hanging="0"/>
        <w:contextualSpacing/>
        <w:rPr/>
      </w:pPr>
      <w:r>
        <w:rPr/>
        <w:t>String combiner(String ipHeader, String udpPayload)</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ipHeader concatenated with udpPayload;</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calculate size of packet</w:t>
      </w:r>
    </w:p>
    <w:p>
      <w:pPr>
        <w:pStyle w:val="TextBody"/>
        <w:spacing w:lineRule="auto" w:line="240" w:before="0" w:after="0"/>
        <w:ind w:left="720" w:right="0" w:hanging="0"/>
        <w:contextualSpacing/>
        <w:rPr/>
      </w:pPr>
      <w:r>
        <w:rPr/>
        <w:t>int packetSizeCalc(String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completePacket.size();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String toString()</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w:t>
      </w:r>
    </w:p>
    <w:p>
      <w:pPr>
        <w:pStyle w:val="TextBody"/>
        <w:spacing w:lineRule="auto" w:line="240" w:before="0" w:after="0"/>
        <w:ind w:left="720" w:right="0" w:hanging="0"/>
        <w:contextualSpacing/>
        <w:rPr/>
      </w:pPr>
      <w:r>
        <w:rPr/>
        <w:t>}</w:t>
      </w:r>
    </w:p>
    <w:p>
      <w:pPr>
        <w:pStyle w:val="TextBody"/>
        <w:spacing w:lineRule="auto" w:line="240" w:before="0" w:after="0"/>
        <w:contextualSpacing/>
        <w:rPr/>
      </w:pPr>
      <w:ins w:id="201" w:author="Unknown Author" w:date="2014-04-18T17:43:00Z">
        <w:r>
          <w:rPr/>
        </w:r>
      </w:ins>
    </w:p>
    <w:p>
      <w:pPr>
        <w:pStyle w:val="TextBody"/>
        <w:spacing w:lineRule="auto" w:line="240" w:before="0" w:after="0"/>
        <w:contextualSpacing/>
        <w:rPr/>
      </w:pPr>
      <w:r>
        <w:rPr/>
        <w:t>} // end class Packet</w:t>
      </w:r>
    </w:p>
    <w:p>
      <w:pPr>
        <w:pStyle w:val="TextBody"/>
        <w:spacing w:lineRule="auto" w:line="240" w:before="0" w:after="0"/>
        <w:contextualSpacing/>
        <w:rPr/>
      </w:pPr>
      <w:r>
        <w:rPr/>
      </w:r>
    </w:p>
    <w:p>
      <w:pPr>
        <w:pStyle w:val="Heading2"/>
        <w:spacing w:lineRule="auto" w:line="240" w:before="0" w:after="0"/>
        <w:contextualSpacing/>
        <w:rPr/>
      </w:pPr>
      <w:ins w:id="202" w:author="Unknown Author" w:date="2014-04-18T14:01:00Z">
        <w:r>
          <w:rPr/>
          <w:t xml:space="preserve">3.3 </w:t>
        </w:r>
      </w:ins>
      <w:ins w:id="203" w:author="Jamie" w:date="2014-04-17T10:25:00Z">
        <w:r>
          <w:rPr/>
          <w:t>Packet</w:t>
        </w:r>
      </w:ins>
      <w:r>
        <w:rPr/>
        <w:t>Transmi</w:t>
      </w:r>
      <w:ins w:id="204" w:author="Jamie" w:date="2014-04-17T10:25:00Z">
        <w:r>
          <w:rPr/>
          <w:t>tter</w:t>
        </w:r>
      </w:ins>
      <w:del w:id="205" w:author="Jamie" w:date="2014-04-17T10:25:00Z">
        <w:r>
          <w:rPr/>
          <w:delText>ssion</w:delText>
        </w:r>
      </w:del>
      <w:r>
        <w:rPr/>
        <w:t xml:space="preserve"> Subsystem</w:t>
      </w:r>
    </w:p>
    <w:p>
      <w:pPr>
        <w:pStyle w:val="TextBody"/>
        <w:spacing w:lineRule="auto" w:line="240" w:before="0" w:after="0"/>
        <w:contextualSpacing/>
        <w:rPr/>
      </w:pPr>
      <w:r>
        <w:rPr/>
        <w:t>// required for raw socket access in Java</w:t>
      </w:r>
    </w:p>
    <w:p>
      <w:pPr>
        <w:pStyle w:val="Normal"/>
        <w:spacing w:lineRule="auto" w:line="240" w:before="0" w:after="0"/>
        <w:contextualSpacing/>
        <w:rPr/>
      </w:pPr>
      <w:r>
        <w:rPr/>
        <w:t>#include jNetPcap API;</w:t>
      </w:r>
    </w:p>
    <w:p>
      <w:pPr>
        <w:pStyle w:val="Normal"/>
        <w:spacing w:lineRule="auto" w:line="240" w:before="0" w:after="0"/>
        <w:contextualSpacing/>
        <w:rPr/>
      </w:pPr>
      <w:r>
        <w:rPr/>
      </w:r>
    </w:p>
    <w:p>
      <w:pPr>
        <w:pStyle w:val="Normal"/>
        <w:spacing w:lineRule="auto" w:line="240" w:before="0" w:after="0"/>
        <w:contextualSpacing/>
        <w:rPr/>
      </w:pPr>
      <w:r>
        <w:rPr/>
        <w:t>// establishes a network transmission path for complete IPv4 packets</w:t>
      </w:r>
    </w:p>
    <w:p>
      <w:pPr>
        <w:pStyle w:val="Normal"/>
        <w:spacing w:lineRule="auto" w:line="240" w:before="0" w:after="0"/>
        <w:contextualSpacing/>
        <w:rPr/>
      </w:pPr>
      <w:r>
        <w:rPr/>
        <w:t>Class PacketTransmitter</w:t>
      </w:r>
    </w:p>
    <w:p>
      <w:pPr>
        <w:pStyle w:val="Normal"/>
        <w:spacing w:lineRule="auto" w:line="240" w:before="0" w:after="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variables</w:t>
      </w:r>
    </w:p>
    <w:p>
      <w:pPr>
        <w:pStyle w:val="Normal"/>
        <w:spacing w:lineRule="auto" w:line="240" w:before="0" w:after="0"/>
        <w:ind w:left="720" w:right="0" w:hanging="0"/>
        <w:contextualSpacing/>
        <w:rPr/>
      </w:pPr>
      <w:r>
        <w:rPr/>
        <w:t>RawSocket outbound;</w:t>
      </w:r>
    </w:p>
    <w:p>
      <w:pPr>
        <w:pStyle w:val="Normal"/>
        <w:spacing w:lineRule="auto" w:line="240" w:before="0" w:after="0"/>
        <w:ind w:left="720" w:right="0" w:hanging="0"/>
        <w:contextualSpacing/>
        <w:rPr/>
      </w:pPr>
      <w:r>
        <w:rPr/>
        <w:t>RawSocket inbound;</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constructor</w:t>
      </w:r>
    </w:p>
    <w:p>
      <w:pPr>
        <w:pStyle w:val="Normal"/>
        <w:spacing w:lineRule="auto" w:line="240" w:before="0" w:after="0"/>
        <w:ind w:left="720" w:right="0" w:hanging="0"/>
        <w:contextualSpacing/>
        <w:rPr/>
      </w:pPr>
      <w:r>
        <w:rPr/>
        <w:t>Void packetTransmitter()</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open sockets</w:t>
      </w:r>
    </w:p>
    <w:p>
      <w:pPr>
        <w:pStyle w:val="Normal"/>
        <w:spacing w:lineRule="auto" w:line="240" w:before="0" w:after="0"/>
        <w:ind w:left="720" w:right="0" w:hanging="0"/>
        <w:contextualSpacing/>
        <w:rPr/>
      </w:pPr>
      <w:r>
        <w:rPr/>
        <w:t>Void open()</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this.outbound = jNetPcap.openRawTransmit();</w:t>
      </w:r>
    </w:p>
    <w:p>
      <w:pPr>
        <w:pStyle w:val="Normal"/>
        <w:spacing w:lineRule="auto" w:line="240" w:before="0" w:after="0"/>
        <w:ind w:left="1440" w:right="0" w:hanging="0"/>
        <w:contextualSpacing/>
        <w:rPr/>
      </w:pPr>
      <w:r>
        <w:rPr/>
        <w:t>2. this.inbound = jNetPcap.openRawReceive();</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send packet</w:t>
      </w:r>
    </w:p>
    <w:p>
      <w:pPr>
        <w:pStyle w:val="Normal"/>
        <w:spacing w:lineRule="auto" w:line="240" w:before="0" w:after="0"/>
        <w:ind w:left="720" w:right="0" w:hanging="0"/>
        <w:contextualSpacing/>
        <w:rPr/>
      </w:pPr>
      <w:r>
        <w:rPr/>
        <w:t>Void send(Packet transmitPacket)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outbound</w:t>
      </w:r>
      <w:ins w:id="206" w:author="Unknown Author" w:date="2014-04-17T16:38:00Z">
        <w:r>
          <w:rPr/>
          <w:t>.setPacket</w:t>
        </w:r>
      </w:ins>
      <w:r>
        <w:rPr/>
        <w:t>(transmitPacket);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receive packet</w:t>
      </w:r>
    </w:p>
    <w:p>
      <w:pPr>
        <w:pStyle w:val="Normal"/>
        <w:spacing w:lineRule="auto" w:line="240" w:before="0" w:after="0"/>
        <w:ind w:left="720" w:right="0" w:hanging="0"/>
        <w:contextualSpacing/>
        <w:rPr/>
      </w:pPr>
      <w:del w:id="207" w:author="Unknown Author" w:date="2014-04-17T16:36:00Z">
        <w:r>
          <w:rPr/>
          <w:delText>Void</w:delText>
        </w:r>
      </w:del>
      <w:ins w:id="208" w:author="Unknown Author" w:date="2014-04-17T16:36:00Z">
        <w:r>
          <w:rPr/>
          <w:t>Packet</w:t>
        </w:r>
      </w:ins>
      <w:r>
        <w:rPr/>
        <w:t xml:space="preserve"> receive(</w:t>
      </w:r>
      <w:del w:id="209" w:author="Unknown Author" w:date="2014-04-17T16:37:00Z">
        <w:r>
          <w:rPr/>
          <w:delText>Packet 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w:t>
      </w:r>
      <w:ins w:id="210" w:author="Unknown Author" w:date="2014-04-17T16:37:00Z">
        <w:r>
          <w:rPr/>
          <w:t xml:space="preserve"> return</w:t>
        </w:r>
      </w:ins>
      <w:r>
        <w:rPr/>
        <w:t xml:space="preserve"> inbound</w:t>
      </w:r>
      <w:ins w:id="211" w:author="Unknown Author" w:date="2014-04-17T16:37:00Z">
        <w:r>
          <w:rPr/>
          <w:t>.getPacket</w:t>
        </w:r>
      </w:ins>
      <w:r>
        <w:rPr/>
        <w:t>(</w:t>
      </w:r>
      <w:del w:id="212" w:author="Unknown Author" w:date="2014-04-17T16:37:00Z">
        <w:r>
          <w:rPr/>
          <w:delText>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close sockets</w:t>
      </w:r>
    </w:p>
    <w:p>
      <w:pPr>
        <w:pStyle w:val="Normal"/>
        <w:spacing w:lineRule="auto" w:line="240" w:before="0" w:after="0"/>
        <w:ind w:left="720" w:right="0" w:hanging="0"/>
        <w:contextualSpacing/>
        <w:rPr/>
      </w:pPr>
      <w:r>
        <w:rPr/>
        <w:t>Void close()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Call jNetPcap.closeAll();</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contextualSpacing/>
        <w:rPr/>
      </w:pPr>
      <w:r>
        <w:rPr/>
        <w:t>} // end class PacketTransmitter</w:t>
      </w:r>
    </w:p>
    <w:p>
      <w:pPr>
        <w:pStyle w:val="Heading2"/>
        <w:spacing w:lineRule="auto" w:line="240" w:before="0" w:after="0"/>
        <w:contextualSpacing/>
        <w:rPr/>
      </w:pPr>
      <w:r>
        <w:rPr/>
      </w:r>
    </w:p>
    <w:p>
      <w:pPr>
        <w:pStyle w:val="Heading2"/>
        <w:spacing w:lineRule="auto" w:line="240" w:before="0" w:after="0"/>
        <w:contextualSpacing/>
        <w:rPr/>
      </w:pPr>
      <w:ins w:id="213" w:author="Unknown Author" w:date="2014-04-18T14:02:00Z">
        <w:r>
          <w:rPr/>
          <w:t xml:space="preserve">3.4 </w:t>
        </w:r>
      </w:ins>
      <w:r>
        <w:rPr/>
        <w:t>Analysis Subsystem</w:t>
      </w:r>
    </w:p>
    <w:p>
      <w:pPr>
        <w:pStyle w:val="Normal"/>
        <w:spacing w:lineRule="auto" w:line="240" w:before="0" w:after="0"/>
        <w:contextualSpacing/>
        <w:rPr/>
      </w:pPr>
      <w:r>
        <w:rPr/>
        <w:t xml:space="preserve">Class </w:t>
      </w:r>
      <w:del w:id="214" w:author="Jamie" w:date="2014-04-16T09:58:00Z">
        <w:r>
          <w:rPr/>
          <w:delText xml:space="preserve">PacketCalculator </w:delText>
        </w:r>
      </w:del>
      <w:ins w:id="215" w:author="Jamie" w:date="2014-04-16T10:01:00Z">
        <w:r>
          <w:rPr/>
          <w:t>A</w:t>
        </w:r>
      </w:ins>
      <w:ins w:id="216" w:author="Jamie" w:date="2014-04-16T09:58:00Z">
        <w:r>
          <w:rPr/>
          <w:t xml:space="preserve">nalysis </w:t>
        </w:r>
      </w:ins>
      <w:r>
        <w:rPr/>
        <w:t>{</w:t>
      </w:r>
    </w:p>
    <w:p>
      <w:pPr>
        <w:pStyle w:val="Normal"/>
        <w:spacing w:lineRule="auto" w:line="240" w:before="0" w:after="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 xml:space="preserve">int </w:t>
      </w:r>
      <w:del w:id="217" w:author="Jamie" w:date="2014-04-16T10:01:00Z">
        <w:r>
          <w:rPr/>
          <w:delText>packetInSize</w:delText>
        </w:r>
      </w:del>
      <w:ins w:id="218" w:author="Jamie" w:date="2014-04-16T10:01:00Z">
        <w:r>
          <w:rPr/>
          <w:t>originalSize</w:t>
        </w:r>
      </w:ins>
      <w:r>
        <w:rPr/>
        <w:t>;</w:t>
      </w:r>
    </w:p>
    <w:p>
      <w:pPr>
        <w:pStyle w:val="TextBody"/>
        <w:spacing w:lineRule="auto" w:line="240" w:before="0" w:after="0"/>
        <w:ind w:left="720" w:right="0" w:hanging="0"/>
        <w:contextualSpacing/>
        <w:rPr/>
      </w:pPr>
      <w:r>
        <w:rPr/>
        <w:t xml:space="preserve">int </w:t>
      </w:r>
      <w:del w:id="219" w:author="Jamie" w:date="2014-04-16T10:02:00Z">
        <w:r>
          <w:rPr/>
          <w:delText>packetOutSize</w:delText>
        </w:r>
      </w:del>
      <w:ins w:id="220" w:author="Jamie" w:date="2014-04-16T10:02:00Z">
        <w:r>
          <w:rPr/>
          <w:t>receivedSize</w:t>
        </w:r>
      </w:ins>
      <w:r>
        <w:rPr/>
        <w:t>;</w:t>
      </w:r>
    </w:p>
    <w:p>
      <w:pPr>
        <w:pStyle w:val="TextBody"/>
        <w:spacing w:lineRule="auto" w:line="240" w:before="0" w:after="0"/>
        <w:ind w:left="720" w:right="0" w:hanging="0"/>
        <w:contextualSpacing/>
        <w:rPr/>
      </w:pPr>
      <w:del w:id="221" w:author="Unknown Author" w:date="2014-04-18T17:24:00Z">
        <w:r>
          <w:rPr/>
          <w:delText>float</w:delText>
        </w:r>
      </w:del>
      <w:ins w:id="222" w:author="Unknown Author" w:date="2014-04-18T17:24:00Z">
        <w:r>
          <w:rPr/>
          <w:t>float</w:t>
        </w:r>
      </w:ins>
      <w:r>
        <w:rPr/>
        <w:t xml:space="preserve"> ratio;</w:t>
      </w:r>
    </w:p>
    <w:p>
      <w:pPr>
        <w:pStyle w:val="Normal"/>
        <w:spacing w:lineRule="auto" w:line="240" w:before="0" w:after="0"/>
        <w:contextualSpacing/>
        <w:rPr/>
      </w:pPr>
      <w:r>
        <w:rPr/>
      </w:r>
    </w:p>
    <w:p>
      <w:pPr>
        <w:pStyle w:val="Normal"/>
        <w:spacing w:lineRule="auto" w:line="240" w:before="0" w:after="0"/>
        <w:contextualSpacing/>
        <w:rPr/>
      </w:pPr>
      <w:ins w:id="223" w:author="Jamie" w:date="2014-04-16T09:57:00Z">
        <w:r>
          <w:rPr/>
          <w:tab/>
          <w:t>// constructor</w:t>
        </w:r>
      </w:ins>
    </w:p>
    <w:p>
      <w:pPr>
        <w:pStyle w:val="Normal"/>
        <w:spacing w:lineRule="auto" w:line="240" w:before="0" w:after="0"/>
        <w:contextualSpacing/>
        <w:rPr/>
      </w:pPr>
      <w:del w:id="224" w:author="Jamie" w:date="2014-04-16T10:02:00Z">
        <w:r>
          <w:rPr/>
          <w:tab/>
          <w:delText>// determine packet size and ratio</w:delText>
        </w:r>
      </w:del>
    </w:p>
    <w:p>
      <w:pPr>
        <w:pStyle w:val="Normal"/>
        <w:spacing w:lineRule="auto" w:line="240" w:before="0" w:after="0"/>
        <w:contextualSpacing/>
        <w:rPr/>
      </w:pPr>
      <w:r>
        <w:rPr/>
        <w:tab/>
      </w:r>
      <w:del w:id="225" w:author="Unknown Author" w:date="2014-04-18T17:22:00Z">
        <w:r>
          <w:rPr/>
          <w:delText>void</w:delText>
        </w:r>
      </w:del>
      <w:del w:id="226" w:author="Unknown Author" w:date="2014-04-18T17:25:00Z">
        <w:r>
          <w:rPr/>
          <w:delText xml:space="preserve"> </w:delText>
        </w:r>
      </w:del>
      <w:del w:id="227" w:author="Jamie" w:date="2014-04-16T10:02:00Z">
        <w:r>
          <w:rPr/>
          <w:delText xml:space="preserve">analysis </w:delText>
        </w:r>
      </w:del>
      <w:ins w:id="228" w:author="Unknown Author" w:date="2014-04-18T17:25:00Z">
        <w:r>
          <w:rPr/>
          <w:t xml:space="preserve">void </w:t>
        </w:r>
      </w:ins>
      <w:ins w:id="229" w:author="Jamie" w:date="2014-04-16T10:02:00Z">
        <w:r>
          <w:rPr/>
          <w:t xml:space="preserve">Analysis </w:t>
        </w:r>
      </w:ins>
      <w:r>
        <w:rPr/>
        <w:t>(</w:t>
      </w:r>
      <w:del w:id="230" w:author="Jamie" w:date="2014-04-16T10:02:00Z">
        <w:r>
          <w:rPr/>
          <w:delText>Packet packetIn</w:delText>
        </w:r>
      </w:del>
      <w:ins w:id="231" w:author="Jamie" w:date="2014-04-16T10:02:00Z">
        <w:r>
          <w:rPr/>
          <w:t>int receivedSize</w:t>
        </w:r>
      </w:ins>
      <w:r>
        <w:rPr/>
        <w:t xml:space="preserve">, </w:t>
      </w:r>
      <w:del w:id="232" w:author="Jamie" w:date="2014-04-16T10:02:00Z">
        <w:r>
          <w:rPr/>
          <w:delText>Packet packetOut</w:delText>
        </w:r>
      </w:del>
      <w:ins w:id="233" w:author="Jamie" w:date="2014-04-16T10:02:00Z">
        <w:r>
          <w:rPr/>
          <w:t>int originalSize</w:t>
        </w:r>
      </w:ins>
      <w:r>
        <w:rPr/>
        <w:t>)</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ins w:id="234" w:author="Jamie" w:date="2014-04-16T09:59:00Z">
        <w:r>
          <w:rPr/>
          <w:tab/>
          <w:t>this.</w:t>
        </w:r>
      </w:ins>
      <w:ins w:id="235" w:author="Jamie" w:date="2014-04-16T10:03:00Z">
        <w:r>
          <w:rPr/>
          <w:t xml:space="preserve"> receivedSize</w:t>
        </w:r>
      </w:ins>
      <w:ins w:id="236" w:author="Jamie" w:date="2014-04-16T09:59:00Z">
        <w:r>
          <w:rPr/>
          <w:t xml:space="preserve"> = </w:t>
        </w:r>
      </w:ins>
      <w:ins w:id="237" w:author="Jamie" w:date="2014-04-16T10:03:00Z">
        <w:r>
          <w:rPr/>
          <w:t>receivedSize</w:t>
        </w:r>
      </w:ins>
      <w:ins w:id="238" w:author="Jamie" w:date="2014-04-16T09:59:00Z">
        <w:r>
          <w:rPr/>
          <w:t>;</w:t>
        </w:r>
      </w:ins>
    </w:p>
    <w:p>
      <w:pPr>
        <w:pStyle w:val="Normal"/>
        <w:spacing w:lineRule="auto" w:line="240" w:before="0" w:after="0"/>
        <w:ind w:left="0" w:right="0" w:firstLine="720"/>
        <w:contextualSpacing/>
        <w:rPr/>
      </w:pPr>
      <w:ins w:id="239" w:author="Jamie" w:date="2014-04-16T09:59:00Z">
        <w:r>
          <w:rPr/>
          <w:tab/>
          <w:t>this.</w:t>
        </w:r>
      </w:ins>
      <w:ins w:id="240" w:author="Jamie" w:date="2014-04-16T10:03:00Z">
        <w:r>
          <w:rPr/>
          <w:t xml:space="preserve"> originalSize</w:t>
        </w:r>
      </w:ins>
      <w:ins w:id="241" w:author="Jamie" w:date="2014-04-16T09:59:00Z">
        <w:r>
          <w:rPr/>
          <w:t xml:space="preserve"> = </w:t>
        </w:r>
      </w:ins>
      <w:ins w:id="242" w:author="Jamie" w:date="2014-04-16T10:03:00Z">
        <w:r>
          <w:rPr/>
          <w:t>originalSize</w:t>
        </w:r>
      </w:ins>
      <w:ins w:id="243" w:author="Jamie" w:date="2014-04-16T09:59:00Z">
        <w:r>
          <w:rPr/>
          <w:t>;</w:t>
        </w:r>
      </w:ins>
    </w:p>
    <w:p>
      <w:pPr>
        <w:pStyle w:val="Normal"/>
        <w:spacing w:lineRule="auto" w:line="240" w:before="0" w:after="0"/>
        <w:ind w:left="720" w:right="0" w:firstLine="720"/>
        <w:contextualSpacing/>
        <w:rPr/>
      </w:pPr>
      <w:del w:id="244" w:author="Jamie" w:date="2014-04-16T10:03:00Z">
        <w:r>
          <w:rPr/>
          <w:delText>packetSizeCalculator(packetIn, packetOut);</w:delText>
        </w:r>
      </w:del>
    </w:p>
    <w:p>
      <w:pPr>
        <w:pStyle w:val="Normal"/>
        <w:spacing w:lineRule="auto" w:line="240" w:before="0" w:after="0"/>
        <w:ind w:left="720" w:right="0" w:firstLine="720"/>
        <w:contextualSpacing/>
        <w:rPr/>
      </w:pPr>
      <w:r>
        <w:rPr/>
        <w:t>ratioCalculator();</w:t>
      </w:r>
    </w:p>
    <w:p>
      <w:pPr>
        <w:pStyle w:val="Normal"/>
        <w:spacing w:lineRule="auto" w:line="240" w:before="0" w:after="0"/>
        <w:ind w:left="720" w:right="0" w:firstLine="720"/>
        <w:contextualSpacing/>
        <w:rPr/>
      </w:pPr>
      <w:r>
        <w:rPr/>
      </w:r>
    </w:p>
    <w:p>
      <w:pPr>
        <w:pStyle w:val="Normal"/>
        <w:spacing w:lineRule="auto" w:line="240" w:before="0" w:after="0"/>
        <w:ind w:left="720" w:right="0" w:firstLine="720"/>
        <w:contextualSpacing/>
        <w:rPr/>
      </w:pPr>
      <w:r>
        <w:rPr/>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 determine ratio</w:t>
      </w:r>
    </w:p>
    <w:p>
      <w:pPr>
        <w:pStyle w:val="Normal"/>
        <w:spacing w:lineRule="auto" w:line="240" w:before="0" w:after="0"/>
        <w:contextualSpacing/>
        <w:rPr/>
      </w:pPr>
      <w:r>
        <w:rPr/>
        <w:tab/>
      </w:r>
      <w:del w:id="245" w:author="Unknown Author" w:date="2014-04-18T17:24:00Z">
        <w:r>
          <w:rPr/>
          <w:delText xml:space="preserve">void </w:delText>
        </w:r>
      </w:del>
      <w:ins w:id="246" w:author="Unknown Author" w:date="2014-04-18T17:26:00Z">
        <w:r>
          <w:rPr/>
          <w:t>void</w:t>
        </w:r>
      </w:ins>
      <w:ins w:id="247" w:author="Unknown Author" w:date="2014-04-18T17:24:00Z">
        <w:r>
          <w:rPr/>
          <w:t xml:space="preserve"> </w:t>
        </w:r>
      </w:ins>
      <w:r>
        <w:rPr/>
        <w:t>ratioCalculator()</w:t>
      </w:r>
    </w:p>
    <w:p>
      <w:pPr>
        <w:pStyle w:val="Normal"/>
        <w:spacing w:lineRule="auto" w:line="240" w:before="0" w:after="0"/>
        <w:contextualSpacing/>
        <w:rPr/>
      </w:pPr>
      <w:r>
        <w:rPr/>
        <w:tab/>
        <w:t>{</w:t>
      </w:r>
    </w:p>
    <w:p>
      <w:pPr>
        <w:pStyle w:val="Normal"/>
        <w:spacing w:lineRule="auto" w:line="240" w:before="0" w:after="0"/>
        <w:contextualSpacing/>
        <w:rPr/>
      </w:pPr>
      <w:r>
        <w:rPr/>
        <w:tab/>
        <w:tab/>
      </w:r>
      <w:del w:id="248" w:author="Unknown Author" w:date="2014-04-18T17:24:00Z">
        <w:r>
          <w:rPr/>
          <w:delText>ratio =</w:delText>
        </w:r>
      </w:del>
      <w:ins w:id="249" w:author="Unknown Author" w:date="2014-04-18T17:24:00Z">
        <w:r>
          <w:rPr/>
          <w:t>r</w:t>
        </w:r>
      </w:ins>
      <w:ins w:id="250" w:author="Unknown Author" w:date="2014-04-18T17:26:00Z">
        <w:r>
          <w:rPr/>
          <w:t>atio =</w:t>
        </w:r>
      </w:ins>
      <w:r>
        <w:rPr/>
        <w:t xml:space="preserve"> </w:t>
      </w:r>
      <w:ins w:id="251" w:author="Jamie" w:date="2014-04-16T10:06:00Z">
        <w:r>
          <w:rPr/>
          <w:t>receivedSize</w:t>
        </w:r>
      </w:ins>
      <w:del w:id="252" w:author="Jamie" w:date="2014-04-16T10:06:00Z">
        <w:r>
          <w:rPr/>
          <w:delText>packetInSize</w:delText>
        </w:r>
      </w:del>
      <w:r>
        <w:rPr/>
        <w:t>/</w:t>
      </w:r>
      <w:ins w:id="253" w:author="Jamie" w:date="2014-04-16T10:06:00Z">
        <w:r>
          <w:rPr/>
          <w:t>originalSize</w:t>
        </w:r>
      </w:ins>
      <w:del w:id="254" w:author="Jamie" w:date="2014-04-16T10:06:00Z">
        <w:r>
          <w:rPr/>
          <w:delText>packetOutSize</w:delText>
        </w:r>
      </w:del>
      <w:r>
        <w:rPr/>
        <w:t>;</w:t>
      </w:r>
    </w:p>
    <w:p>
      <w:pPr>
        <w:pStyle w:val="Normal"/>
        <w:spacing w:lineRule="auto" w:line="240" w:before="0" w:after="0"/>
        <w:contextualSpacing/>
        <w:rPr/>
      </w:pPr>
      <w:r>
        <w:rPr/>
        <w:tab/>
        <w:t>}</w:t>
      </w:r>
    </w:p>
    <w:p>
      <w:pPr>
        <w:pStyle w:val="Normal"/>
        <w:spacing w:lineRule="auto" w:line="240" w:before="0" w:after="0"/>
        <w:contextualSpacing/>
        <w:rPr/>
      </w:pPr>
      <w:del w:id="255" w:author="Unknown Author" w:date="2014-04-18T17:43:00Z">
        <w:r>
          <w:rPr/>
        </w:r>
      </w:del>
    </w:p>
    <w:p>
      <w:pPr>
        <w:pStyle w:val="Normal"/>
        <w:spacing w:lineRule="auto" w:line="240" w:before="0" w:after="0"/>
        <w:contextualSpacing/>
        <w:rPr/>
      </w:pPr>
      <w:del w:id="256" w:author="Unknown Author" w:date="2014-04-18T17:43:00Z">
        <w:r>
          <w:rPr/>
        </w:r>
      </w:del>
    </w:p>
    <w:p>
      <w:pPr>
        <w:pStyle w:val="Normal"/>
        <w:spacing w:lineRule="auto" w:line="240" w:before="0" w:after="0"/>
        <w:contextualSpacing/>
        <w:rPr/>
      </w:pPr>
      <w:del w:id="257" w:author="Unknown Author" w:date="2014-04-18T17:43:00Z">
        <w:r>
          <w:rPr/>
        </w:r>
      </w:del>
    </w:p>
    <w:p>
      <w:pPr>
        <w:pStyle w:val="Normal"/>
        <w:spacing w:lineRule="auto" w:line="240" w:before="0" w:after="0"/>
        <w:contextualSpacing/>
        <w:rPr/>
      </w:pPr>
      <w:del w:id="258" w:author="Unknown Author" w:date="2014-04-18T17:43:00Z">
        <w:r>
          <w:rPr/>
        </w:r>
      </w:del>
    </w:p>
    <w:p>
      <w:pPr>
        <w:pStyle w:val="Normal"/>
        <w:spacing w:lineRule="auto" w:line="240" w:before="0" w:after="0"/>
        <w:contextualSpacing/>
        <w:rPr/>
      </w:pPr>
      <w:del w:id="259" w:author="Unknown Author" w:date="2014-04-18T17:43:00Z">
        <w:r>
          <w:rPr/>
        </w:r>
      </w:del>
    </w:p>
    <w:p>
      <w:pPr>
        <w:pStyle w:val="Normal"/>
        <w:spacing w:lineRule="auto" w:line="240" w:before="0" w:after="0"/>
        <w:contextualSpacing/>
        <w:rPr/>
      </w:pPr>
      <w:del w:id="260" w:author="Unknown Author" w:date="2014-04-18T17:43:00Z">
        <w:r>
          <w:rPr/>
        </w:r>
      </w:del>
    </w:p>
    <w:p>
      <w:pPr>
        <w:pStyle w:val="Normal"/>
        <w:spacing w:lineRule="auto" w:line="240" w:before="0" w:after="0"/>
        <w:contextualSpacing/>
        <w:rPr/>
      </w:pPr>
      <w:del w:id="261" w:author="Unknown Author" w:date="2014-04-18T17:43:00Z">
        <w:r>
          <w:rPr/>
        </w:r>
      </w:del>
    </w:p>
    <w:p>
      <w:pPr>
        <w:pStyle w:val="Normal"/>
        <w:spacing w:lineRule="auto" w:line="240" w:before="0" w:after="0"/>
        <w:contextualSpacing/>
        <w:rPr/>
      </w:pPr>
      <w:del w:id="262" w:author="Jamie" w:date="2014-04-16T10:04:00Z">
        <w:r>
          <w:rPr/>
          <w:tab/>
          <w:delText xml:space="preserve">// determine packet size </w:delText>
        </w:r>
      </w:del>
    </w:p>
    <w:p>
      <w:pPr>
        <w:pStyle w:val="Normal"/>
        <w:spacing w:lineRule="auto" w:line="240" w:before="0" w:after="0"/>
        <w:contextualSpacing/>
        <w:rPr/>
      </w:pPr>
      <w:del w:id="263" w:author="Jamie" w:date="2014-04-16T10:04:00Z">
        <w:r>
          <w:rPr/>
          <w:tab/>
          <w:delText>void packetSizeCalculator (Packet packetIn, Packet packetOut)</w:delText>
        </w:r>
      </w:del>
    </w:p>
    <w:p>
      <w:pPr>
        <w:pStyle w:val="Normal"/>
        <w:spacing w:lineRule="auto" w:line="240" w:before="0" w:after="0"/>
        <w:contextualSpacing/>
        <w:rPr/>
      </w:pPr>
      <w:del w:id="264" w:author="Jamie" w:date="2014-04-16T10:04:00Z">
        <w:r>
          <w:rPr/>
          <w:tab/>
          <w:delText>{</w:delText>
        </w:r>
      </w:del>
    </w:p>
    <w:p>
      <w:pPr>
        <w:pStyle w:val="Normal"/>
        <w:spacing w:lineRule="auto" w:line="240" w:before="0" w:after="0"/>
        <w:contextualSpacing/>
        <w:rPr/>
      </w:pPr>
      <w:del w:id="265" w:author="Jamie" w:date="2014-04-16T10:04:00Z">
        <w:r>
          <w:rPr/>
          <w:tab/>
          <w:tab/>
          <w:delText>packetInSize = packetIn.size();</w:delText>
        </w:r>
      </w:del>
    </w:p>
    <w:p>
      <w:pPr>
        <w:pStyle w:val="Normal"/>
        <w:spacing w:lineRule="auto" w:line="240" w:before="0" w:after="0"/>
        <w:contextualSpacing/>
        <w:rPr/>
      </w:pPr>
      <w:del w:id="266" w:author="Jamie" w:date="2014-04-16T10:04:00Z">
        <w:r>
          <w:rPr/>
          <w:tab/>
          <w:tab/>
          <w:delText>packetOutSize = packetOut.size();</w:delText>
        </w:r>
      </w:del>
    </w:p>
    <w:p>
      <w:pPr>
        <w:pStyle w:val="Normal"/>
        <w:spacing w:lineRule="auto" w:line="240" w:before="0" w:after="0"/>
        <w:contextualSpacing/>
        <w:rPr/>
      </w:pPr>
      <w:del w:id="267" w:author="Jamie" w:date="2014-04-16T10:04:00Z">
        <w:r>
          <w:rPr/>
          <w:tab/>
          <w:delText>}</w:delText>
        </w:r>
      </w:del>
    </w:p>
    <w:p>
      <w:pPr>
        <w:pStyle w:val="Normal"/>
        <w:spacing w:lineRule="auto" w:line="240" w:before="0" w:after="0"/>
        <w:contextualSpacing/>
        <w:rPr/>
      </w:pPr>
      <w:del w:id="268" w:author="Unknown Author" w:date="2014-04-18T17:43:00Z">
        <w:r>
          <w:rPr/>
        </w:r>
      </w:del>
    </w:p>
    <w:p>
      <w:pPr>
        <w:pStyle w:val="Normal"/>
        <w:spacing w:lineRule="auto" w:line="240" w:before="0" w:after="0"/>
        <w:contextualSpacing/>
        <w:rPr/>
      </w:pPr>
      <w:r>
        <w:rPr/>
      </w:r>
    </w:p>
    <w:p>
      <w:pPr>
        <w:pStyle w:val="Normal"/>
        <w:spacing w:lineRule="auto" w:line="240" w:before="0" w:after="0"/>
        <w:contextualSpacing/>
        <w:rPr/>
      </w:pPr>
      <w:r>
        <w:rPr/>
        <w:tab/>
        <w:t>// get ratio</w:t>
      </w:r>
      <w:ins w:id="269" w:author="Jamie" w:date="2014-04-17T10:03:00Z">
        <w:r>
          <w:rPr/>
          <w:t xml:space="preserve"> as a percentage</w:t>
        </w:r>
      </w:ins>
    </w:p>
    <w:p>
      <w:pPr>
        <w:pStyle w:val="Normal"/>
        <w:spacing w:lineRule="auto" w:line="240" w:before="0" w:after="0"/>
        <w:contextualSpacing/>
        <w:rPr/>
      </w:pPr>
      <w:r>
        <w:rPr/>
        <w:tab/>
      </w:r>
      <w:del w:id="270" w:author="Jamie" w:date="2014-04-17T10:02:00Z">
        <w:r>
          <w:rPr/>
          <w:delText xml:space="preserve">float </w:delText>
        </w:r>
      </w:del>
      <w:ins w:id="271" w:author="Jamie" w:date="2014-04-17T10:02:00Z">
        <w:r>
          <w:rPr/>
          <w:t xml:space="preserve">int </w:t>
        </w:r>
      </w:ins>
      <w:r>
        <w:rPr/>
        <w:t>getRatio ()</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 xml:space="preserve">return </w:t>
      </w:r>
      <w:ins w:id="272" w:author="Unknown Author" w:date="2014-04-18T17:25:00Z">
        <w:r>
          <w:rPr/>
          <w:t>int(</w:t>
        </w:r>
      </w:ins>
      <w:r>
        <w:rPr/>
        <w:t>ratio</w:t>
      </w:r>
      <w:ins w:id="273" w:author="Jamie" w:date="2014-04-17T10:02:00Z">
        <w:r>
          <w:rPr/>
          <w:t xml:space="preserve"> * 100</w:t>
        </w:r>
      </w:ins>
      <w:ins w:id="274" w:author="Unknown Author" w:date="2014-04-18T17:26:00Z">
        <w:r>
          <w:rPr/>
          <w:t>)</w:t>
        </w:r>
      </w:ins>
      <w:r>
        <w:rPr/>
        <w:t>;</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pPr>
      <w:r>
        <w:rPr/>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1"/>
        <w:spacing w:lineRule="auto" w:line="240" w:before="0" w:after="0"/>
        <w:contextualSpacing/>
        <w:rPr/>
      </w:pPr>
      <w:ins w:id="275" w:author="Unknown Author" w:date="2014-04-18T14:02:00Z">
        <w:r>
          <w:rPr/>
          <w:t xml:space="preserve">4. </w:t>
        </w:r>
      </w:ins>
      <w:r>
        <w:rPr/>
        <w:t>Risk Analysis</w:t>
      </w:r>
    </w:p>
    <w:p>
      <w:pPr>
        <w:pStyle w:val="Normal"/>
        <w:spacing w:lineRule="auto" w:line="240" w:before="0" w:after="0"/>
        <w:contextualSpacing/>
        <w:rPr/>
      </w:pPr>
      <w:r>
        <w:rPr/>
      </w:r>
    </w:p>
    <w:p>
      <w:pPr>
        <w:pStyle w:val="Default"/>
        <w:spacing w:lineRule="auto" w:line="240" w:before="0" w:after="0"/>
        <w:contextualSpacing/>
        <w:rPr>
          <w:rFonts w:ascii="Calibri" w:hAnsi="Calibri"/>
          <w:sz w:val="22"/>
          <w:szCs w:val="22"/>
        </w:rPr>
      </w:pPr>
      <w:r>
        <w:rPr>
          <w:rFonts w:ascii="Calibri" w:hAnsi="Calibri"/>
          <w:sz w:val="22"/>
          <w:szCs w:val="22"/>
        </w:rPr>
        <w:t>One risk identified in the analysis of the RdosTester project was not mitigated in the design.  The remaining risk is identified as  the possibility of impacting the performance of an Open Arena server without the server administrator’s permission.  This risk will be mitigated by only testing with a server hosted by a member of the development team.</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 w:name="Candar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7</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jc w:val="right"/>
      <w:rPr/>
    </w:pPr>
    <w:r>
      <w:rPr/>
    </w:r>
  </w:p>
</w:hdr>
</file>

<file path=word/settings.xml><?xml version="1.0" encoding="utf-8"?>
<w:settings xmlns:w="http://schemas.openxmlformats.org/wordprocessingml/2006/main">
  <w:zoom w:percent="90"/>
  <w:trackRevisions/>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00000A"/>
      <w:sz w:val="22"/>
      <w:szCs w:val="22"/>
      <w:lang w:val="en-US" w:eastAsia="ja-JP"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lineRule="auto" w:line="276" w:before="0" w:after="200"/>
      <w:jc w:val="left"/>
    </w:pPr>
    <w:rPr>
      <w:rFonts w:ascii="Times New Roman;Times New Roman" w:hAnsi="Times New Roman;Times New Roman" w:eastAsia="SimSun;宋体" w:cs="Times New Roman;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0B2DC-8FC2-4130-9395-0D18592B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2014-04-17T14:03:00Z</dcterms:created>
  <dc:creator>Jamie;Brad;Daniel</dc:creator>
  <dc:language>en-US</dc:language>
  <cp:lastModifiedBy>Jamie</cp:lastModifiedBy>
  <cp:lastPrinted>2014-04-13T20:05:00Z</cp:lastPrinted>
  <dcterms:modified xsi:type="dcterms:W3CDTF">2014-04-17T14:34:00Z</dcterms:modified>
  <cp:revision>3</cp:revision>
</cp:coreProperties>
</file>