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numPr>
          <w:ilvl w:val="0"/>
          <w:numId w:val="1"/>
        </w:numPr>
        <w:spacing w:before="480" w:after="0"/>
        <w:jc w:val="center"/>
        <w:rPr>
          <w:b/>
          <w:bCs/>
          <w:color w:val="336699"/>
        </w:rPr>
      </w:pPr>
      <w:bookmarkStart w:id="0" w:name="__DdeLink__131_1814059609"/>
      <w:bookmarkEnd w:id="0"/>
      <w:r>
        <w:rPr>
          <w:b/>
          <w:bCs/>
          <w:color w:val="336699"/>
        </w:rPr>
        <w:t>PROJECT REQUIREMENT</w:t>
      </w:r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30 March 2014</w:t>
      </w:r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Team C</w:t>
      </w:r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  <w:t>Jamie Lane, Bradley Norman, Daniel Ross</w:t>
      </w:r>
    </w:p>
    <w:p>
      <w:pPr>
        <w:pStyle w:val="Normal"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bookmarkStart w:id="1" w:name="__DdeLink__131_1814059609"/>
      <w:bookmarkStart w:id="2" w:name="__DdeLink__131_1814059609"/>
      <w:bookmarkEnd w:id="2"/>
      <w:r>
        <w:rPr>
          <w:rFonts w:ascii="Cambria" w:hAnsi="Cambria"/>
          <w:b/>
          <w:bCs/>
          <w:color w:val="336699"/>
          <w:sz w:val="28"/>
          <w:szCs w:val="28"/>
        </w:rPr>
      </w:r>
    </w:p>
    <w:p>
      <w:pPr>
        <w:pStyle w:val="Normal"/>
        <w:pageBreakBefore/>
        <w:spacing w:before="480" w:after="0"/>
        <w:jc w:val="center"/>
        <w:rPr>
          <w:rFonts w:ascii="Cambria" w:hAnsi="Cambria"/>
          <w:b/>
          <w:bCs/>
          <w:color w:val="336699"/>
          <w:sz w:val="28"/>
          <w:szCs w:val="28"/>
        </w:rPr>
      </w:pPr>
      <w:r>
        <w:rPr>
          <w:rFonts w:ascii="Cambria" w:hAnsi="Cambria"/>
          <w:b/>
          <w:bCs/>
          <w:color w:val="336699"/>
          <w:sz w:val="28"/>
          <w:szCs w:val="28"/>
        </w:rPr>
      </w:r>
    </w:p>
    <w:p>
      <w:pPr>
        <w:pStyle w:val="Heading1"/>
        <w:numPr>
          <w:ilvl w:val="0"/>
          <w:numId w:val="1"/>
        </w:numPr>
        <w:spacing w:before="480" w:after="0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TEAM C ~ PROJECT REQUIREMENT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1. Topic</w:t>
      </w:r>
    </w:p>
    <w:p>
      <w:pPr>
        <w:pStyle w:val="Normal"/>
        <w:widowControl w:val="false"/>
        <w:rPr>
          <w:rFonts w:cs="Calibri" w:ascii="Arial" w:hAnsi="Arial"/>
          <w:sz w:val="22"/>
          <w:szCs w:val="22"/>
        </w:rPr>
      </w:pPr>
      <w:r>
        <w:rPr>
          <w:rFonts w:cs="Calibri" w:ascii="Arial" w:hAnsi="Arial"/>
          <w:sz w:val="22"/>
          <w:szCs w:val="22"/>
        </w:rPr>
        <w:t xml:space="preserve"> </w:t>
      </w:r>
      <w:r>
        <w:rPr>
          <w:rFonts w:cs="Calibri" w:ascii="Arial" w:hAnsi="Arial"/>
          <w:sz w:val="22"/>
          <w:szCs w:val="22"/>
        </w:rPr>
        <w:t>Network security: The mechanics of an amplified and reflected denial of service attack</w:t>
      </w:r>
    </w:p>
    <w:p>
      <w:pPr>
        <w:pStyle w:val="Normal"/>
        <w:widowControl w:val="false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2. Requirement</w:t>
      </w:r>
    </w:p>
    <w:tbl>
      <w:tblPr>
        <w:jc w:val="left"/>
        <w:tblInd w:w="6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1709"/>
        <w:gridCol w:w="7679"/>
      </w:tblGrid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Requirement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Description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be written using the Java v7 SDK and jNetPcap API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run on the Oracle JVM (Java virtual machine), hosted on a currently supported version of the Microsoft Windows operating system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provide the user with a graphical user interface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run as a standalone application (neither as a client nor as a server)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allow a source IP (internet protocol) address to be selected by the user as a target address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allow a destination IP address (Open Arena server IP) 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allow a destination port (Open Arena server port) to be selected by the user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construct UDP (user datagram protocol) packets containing a message eliciting status from an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construct IP packet headers, containing user selected addresses and ports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10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combine IP packet headers and UDP packet payloads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calculate complete packet-size, prior to transmission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transmit packets to a selected Open Arena server, following user initiation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13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receive packets from the selected Open Arena server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calculate the size of received packets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15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calculate the ratio of transmitted packet-size to received packet-size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16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display the packet-size ratio (amplification ratio)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17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not be operated remotely via any direct form of network control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18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not be operated by an internal timer</w:t>
            </w:r>
          </w:p>
        </w:tc>
      </w:tr>
      <w:tr>
        <w:trPr>
          <w:trHeight w:val="576" w:hRule="exact"/>
          <w:cantSplit w:val="false"/>
        </w:trPr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7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eastAsia="Consolas" w:cs="Consolas" w:ascii="Arial" w:hAnsi="Arial"/>
                <w:color w:val="333333"/>
                <w:sz w:val="22"/>
                <w:szCs w:val="22"/>
              </w:rPr>
            </w:pPr>
            <w:r>
              <w:rPr>
                <w:rFonts w:eastAsia="Consolas" w:cs="Consolas" w:ascii="Arial" w:hAnsi="Arial"/>
                <w:color w:val="333333"/>
                <w:sz w:val="22"/>
                <w:szCs w:val="22"/>
              </w:rPr>
              <w:t>Shall not obfuscate its operation via hidden user interface elements or deliberately opaque code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1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DefaultParagraphFont">
    <w:name w:val="Default Paragraph Font"/>
    <w:rPr/>
  </w:style>
  <w:style w:type="character" w:styleId="Heading1Char">
    <w:name w:val="Heading 1 Char"/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60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2014-03-28T18:43:00Z</dcterms:created>
  <dc:creator>hdao</dc:creator>
  <dc:language>en-US</dc:language>
  <cp:lastModifiedBy>Jamie</cp:lastModifiedBy>
  <dcterms:modified xsi:type="dcterms:W3CDTF">2014-03-28T18:43:00Z</dcterms:modified>
  <cp:revision>2</cp:revision>
</cp:coreProperties>
</file>