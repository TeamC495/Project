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1C" w:rsidRDefault="0026191C" w:rsidP="0026191C">
      <w:pPr>
        <w:pStyle w:val="Caption"/>
        <w:keepNext/>
      </w:pPr>
      <w:proofErr w:type="gramStart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Sprint 1 Test Results</w:t>
      </w:r>
      <w:bookmarkStart w:id="0" w:name="_GoBack"/>
      <w:bookmarkEnd w:id="0"/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518"/>
        <w:gridCol w:w="1569"/>
        <w:gridCol w:w="1827"/>
        <w:gridCol w:w="1584"/>
        <w:gridCol w:w="1541"/>
        <w:gridCol w:w="1537"/>
      </w:tblGrid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Test Case Number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Requirement Number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Test Description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Expected Result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Actual Result</w:t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Pass/Fail</w:t>
            </w:r>
          </w:p>
        </w:tc>
      </w:tr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1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 xml:space="preserve">Start the application 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26191C">
            <w:r>
              <w:t xml:space="preserve">The application’s GUI is opened and displayed. The GUI displays text fields where the user can enter a source IP address, destination IP address, and a port number. A transmit button is also available. </w:t>
            </w:r>
            <w:del w:id="1" w:author="Jamie" w:date="2014-04-25T14:27:00Z">
              <w:r w:rsidDel="0026191C">
                <w:delText>The network connection is open and ready for use.</w:delText>
              </w:r>
            </w:del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26191C">
            <w:ins w:id="2" w:author="Jamie" w:date="2014-04-25T14:27:00Z">
              <w:r>
                <w:t>The GUI opened</w:t>
              </w:r>
            </w:ins>
            <w:ins w:id="3" w:author="Jamie" w:date="2014-04-25T14:33:00Z">
              <w:r>
                <w:t xml:space="preserve"> and </w:t>
              </w:r>
            </w:ins>
            <w:ins w:id="4" w:author="Jamie" w:date="2014-04-25T14:27:00Z">
              <w:r>
                <w:t>display</w:t>
              </w:r>
            </w:ins>
            <w:ins w:id="5" w:author="Jamie" w:date="2014-04-25T14:33:00Z">
              <w:r>
                <w:t>ed</w:t>
              </w:r>
            </w:ins>
            <w:ins w:id="6" w:author="Jamie" w:date="2014-04-25T14:27:00Z">
              <w:r>
                <w:t xml:space="preserve"> text</w:t>
              </w:r>
            </w:ins>
            <w:ins w:id="7" w:author="Jamie" w:date="2014-04-25T14:28:00Z">
              <w:r>
                <w:t xml:space="preserve"> fields where the user c</w:t>
              </w:r>
            </w:ins>
            <w:ins w:id="8" w:author="Jamie" w:date="2014-04-25T14:33:00Z">
              <w:r>
                <w:t>ould</w:t>
              </w:r>
            </w:ins>
            <w:ins w:id="9" w:author="Jamie" w:date="2014-04-25T14:28:00Z">
              <w:r>
                <w:t xml:space="preserve"> enter a source IP address, destination IP address, and a port number. A transmit button </w:t>
              </w:r>
            </w:ins>
            <w:ins w:id="10" w:author="Jamie" w:date="2014-04-25T14:33:00Z">
              <w:r>
                <w:t>was</w:t>
              </w:r>
            </w:ins>
            <w:ins w:id="11" w:author="Jamie" w:date="2014-04-25T14:28:00Z">
              <w:r>
                <w:t xml:space="preserve"> also displayed as well as a status bar.</w:t>
              </w:r>
            </w:ins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12" w:author="Jamie" w:date="2014-04-25T14:29:00Z">
              <w:r>
                <w:t>Pass</w:t>
              </w:r>
            </w:ins>
          </w:p>
        </w:tc>
      </w:tr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2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3, 5, 6, 7, 8, 9, 10, 11, 12, 13, 14, 15, 16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Enter a valid source IP address, destination IP address, and port number in GUI text fields</w:t>
            </w:r>
            <w:ins w:id="13" w:author="Jamie" w:date="2014-04-25T14:31:00Z">
              <w:r>
                <w:t xml:space="preserve"> (123.123.123.123; 124.124.124.124; 12345, respectively)</w:t>
              </w:r>
            </w:ins>
            <w:r>
              <w:t>. Click the transmit button.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26191C">
            <w:r>
              <w:t>The status bar displays a message stating, “Received Packet</w:t>
            </w:r>
            <w:del w:id="14" w:author="Jamie" w:date="2014-04-25T14:31:00Z">
              <w:r w:rsidDel="0026191C">
                <w:delText>/</w:delText>
              </w:r>
            </w:del>
            <w:ins w:id="15" w:author="Jamie" w:date="2014-04-25T14:31:00Z">
              <w:r>
                <w:t xml:space="preserve"> to </w:t>
              </w:r>
            </w:ins>
            <w:r>
              <w:t>Original Packet Ratio is</w:t>
            </w:r>
            <w:ins w:id="16" w:author="Jamie" w:date="2014-04-25T14:31:00Z">
              <w:r>
                <w:t xml:space="preserve"> 2150%</w:t>
              </w:r>
            </w:ins>
            <w:del w:id="17" w:author="Jamie" w:date="2014-04-25T14:31:00Z">
              <w:r w:rsidDel="0026191C">
                <w:delText>:</w:delText>
              </w:r>
            </w:del>
            <w:r>
              <w:t xml:space="preserve"> “ </w:t>
            </w:r>
            <w:del w:id="18" w:author="Jamie" w:date="2014-04-25T14:32:00Z">
              <w:r w:rsidDel="0026191C">
                <w:delText>followed by the ratio of the packet sizes.</w:delText>
              </w:r>
            </w:del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26191C">
            <w:ins w:id="19" w:author="Jamie" w:date="2014-04-25T14:32:00Z">
              <w:r>
                <w:t>The status bar display</w:t>
              </w:r>
              <w:r>
                <w:t>ed</w:t>
              </w:r>
              <w:r>
                <w:t xml:space="preserve"> a message stating, “Received Packet to Original Packet Ratio is 2150%</w:t>
              </w:r>
            </w:ins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0" w:author="Jamie" w:date="2014-04-25T14:33:00Z">
              <w:r>
                <w:t>Pass</w:t>
              </w:r>
            </w:ins>
          </w:p>
        </w:tc>
      </w:tr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 xml:space="preserve">Start the application with no network available on the </w:t>
            </w:r>
            <w:r>
              <w:lastRenderedPageBreak/>
              <w:t>host machine.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lastRenderedPageBreak/>
              <w:t xml:space="preserve">The status bar displays a message stating, </w:t>
            </w:r>
            <w:r>
              <w:lastRenderedPageBreak/>
              <w:t>“Network Unavailable“.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1" w:author="Jamie" w:date="2014-04-25T14:34:00Z">
              <w:r>
                <w:lastRenderedPageBreak/>
                <w:t>N/A for this sprint</w:t>
              </w:r>
            </w:ins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2" w:author="Jamie" w:date="2014-04-25T14:34:00Z">
              <w:r>
                <w:t>N/A for this sprint</w:t>
              </w:r>
            </w:ins>
          </w:p>
        </w:tc>
      </w:tr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lastRenderedPageBreak/>
              <w:t>4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3, 5, 6, 7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Enter invalid IP addresses (outside of IPv4 specifications) and invalid port numbers (less than 0 and greater than 65535).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The status bar displays a message stating, “Invalid Address or Port“.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3" w:author="Jamie" w:date="2014-04-25T14:34:00Z">
              <w:r>
                <w:t>N/A for this sprint</w:t>
              </w:r>
            </w:ins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4" w:author="Jamie" w:date="2014-04-25T14:34:00Z">
              <w:r>
                <w:t>N/A for this sprint</w:t>
              </w:r>
            </w:ins>
          </w:p>
        </w:tc>
      </w:tr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5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3, 8, 9, 10, 11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Transmit a packet to a valid address and port, with no Open Arena server available to respond.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The status bar displays a message stating, “Transmission Unsuccessful“.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5" w:author="Jamie" w:date="2014-04-25T14:34:00Z">
              <w:r>
                <w:t>N/A for this sprint</w:t>
              </w:r>
            </w:ins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6" w:author="Jamie" w:date="2014-04-25T14:34:00Z">
              <w:r>
                <w:t>N/A for this sprint</w:t>
              </w:r>
            </w:ins>
          </w:p>
        </w:tc>
      </w:tr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6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3, 8, 9, 10, 11, 12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 xml:space="preserve">Transmit a packet to an active Open Arena server using a valid source address that is incorrect for the machine running </w:t>
            </w:r>
            <w:proofErr w:type="spellStart"/>
            <w:r>
              <w:t>RdosTester</w:t>
            </w:r>
            <w:proofErr w:type="spellEnd"/>
            <w:r>
              <w:t>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The status bar displays a message stating, “Transmission Unsuccessful“.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7" w:author="Jamie" w:date="2014-04-25T14:34:00Z">
              <w:r>
                <w:t>N/A for this sprint</w:t>
              </w:r>
            </w:ins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ins w:id="28" w:author="Jamie" w:date="2014-04-25T14:34:00Z">
              <w:r>
                <w:t>N/A for this sprint</w:t>
              </w:r>
            </w:ins>
          </w:p>
        </w:tc>
      </w:tr>
      <w:tr w:rsidR="0026191C" w:rsidTr="001373B3"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7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1373B3">
            <w:r>
              <w:t>Shutdown the application by clicking the “X” at the top right hand corner of the GUI.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26191C" w:rsidP="0047792F">
            <w:r>
              <w:t xml:space="preserve">The application’s GUI is closed. </w:t>
            </w:r>
            <w:del w:id="29" w:author="Jamie" w:date="2014-04-25T14:35:00Z">
              <w:r w:rsidDel="0047792F">
                <w:delText>The network connection is closed.</w:delText>
              </w:r>
            </w:del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47792F" w:rsidP="001373B3">
            <w:ins w:id="30" w:author="Jamie" w:date="2014-04-25T14:35:00Z">
              <w:r>
                <w:t>The GUI closed</w:t>
              </w:r>
            </w:ins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26191C" w:rsidRDefault="0047792F" w:rsidP="001373B3">
            <w:ins w:id="31" w:author="Jamie" w:date="2014-04-25T14:35:00Z">
              <w:r>
                <w:t>Pass</w:t>
              </w:r>
            </w:ins>
          </w:p>
        </w:tc>
      </w:tr>
    </w:tbl>
    <w:p w:rsidR="00042DA1" w:rsidRDefault="00426062"/>
    <w:sectPr w:rsidR="00042D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062" w:rsidRDefault="00426062" w:rsidP="0047792F">
      <w:pPr>
        <w:spacing w:after="0" w:line="240" w:lineRule="auto"/>
      </w:pPr>
      <w:r>
        <w:separator/>
      </w:r>
    </w:p>
  </w:endnote>
  <w:endnote w:type="continuationSeparator" w:id="0">
    <w:p w:rsidR="00426062" w:rsidRDefault="00426062" w:rsidP="0047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062" w:rsidRDefault="00426062" w:rsidP="0047792F">
      <w:pPr>
        <w:spacing w:after="0" w:line="240" w:lineRule="auto"/>
      </w:pPr>
      <w:r>
        <w:separator/>
      </w:r>
    </w:p>
  </w:footnote>
  <w:footnote w:type="continuationSeparator" w:id="0">
    <w:p w:rsidR="00426062" w:rsidRDefault="00426062" w:rsidP="0047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92F" w:rsidRDefault="0047792F">
    <w:pPr>
      <w:pStyle w:val="Header"/>
    </w:pPr>
    <w:ins w:id="32" w:author="Jamie" w:date="2014-04-25T14:36:00Z">
      <w:r>
        <w:t>Team C Sprint 1 Test Plan Results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1C"/>
    <w:rsid w:val="000D2CC3"/>
    <w:rsid w:val="0026191C"/>
    <w:rsid w:val="00426062"/>
    <w:rsid w:val="0047792F"/>
    <w:rsid w:val="00B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1C"/>
    <w:pPr>
      <w:suppressAutoHyphens/>
    </w:pPr>
    <w:rPr>
      <w:rFonts w:ascii="Calibri" w:eastAsia="SimSun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19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1C"/>
    <w:rPr>
      <w:rFonts w:ascii="Tahoma" w:eastAsia="SimSun" w:hAnsi="Tahoma" w:cs="Tahoma"/>
      <w:color w:val="00000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2F"/>
    <w:rPr>
      <w:rFonts w:ascii="Calibri" w:eastAsia="SimSun" w:hAnsi="Calibri"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4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2F"/>
    <w:rPr>
      <w:rFonts w:ascii="Calibri" w:eastAsia="SimSun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1C"/>
    <w:pPr>
      <w:suppressAutoHyphens/>
    </w:pPr>
    <w:rPr>
      <w:rFonts w:ascii="Calibri" w:eastAsia="SimSun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19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1C"/>
    <w:rPr>
      <w:rFonts w:ascii="Tahoma" w:eastAsia="SimSun" w:hAnsi="Tahoma" w:cs="Tahoma"/>
      <w:color w:val="00000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2F"/>
    <w:rPr>
      <w:rFonts w:ascii="Calibri" w:eastAsia="SimSun" w:hAnsi="Calibri"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47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2F"/>
    <w:rPr>
      <w:rFonts w:ascii="Calibri" w:eastAsia="SimSun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</cp:revision>
  <dcterms:created xsi:type="dcterms:W3CDTF">2014-04-25T18:24:00Z</dcterms:created>
  <dcterms:modified xsi:type="dcterms:W3CDTF">2014-04-25T18:37:00Z</dcterms:modified>
</cp:coreProperties>
</file>