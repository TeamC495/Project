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60B80">
      <w:pPr>
        <w:pStyle w:val="Heading1"/>
        <w:spacing w:before="0" w:line="240" w:lineRule="auto"/>
        <w:contextualSpacing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TEST PLAN</w:t>
      </w:r>
    </w:p>
    <w:p w:rsidR="00BE6483" w:rsidRDefault="00B60B80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20</w:t>
      </w:r>
      <w:r w:rsidR="003022A2">
        <w:rPr>
          <w:rFonts w:ascii="Cambria" w:hAnsi="Cambria"/>
          <w:b/>
          <w:bCs/>
          <w:color w:val="336699"/>
          <w:sz w:val="28"/>
          <w:szCs w:val="28"/>
        </w:rPr>
        <w:t xml:space="preserve"> April 2014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  <w:rPr>
          <w:rFonts w:ascii="Cambria" w:hAnsi="Cambria"/>
          <w:b/>
          <w:bCs/>
          <w:color w:val="365F91"/>
          <w:sz w:val="28"/>
          <w:szCs w:val="28"/>
        </w:rPr>
        <w:sectPr w:rsidR="00BE6483">
          <w:headerReference w:type="default" r:id="rId7"/>
          <w:pgSz w:w="12240" w:h="15840"/>
          <w:pgMar w:top="1440" w:right="1440" w:bottom="1440" w:left="1440" w:header="720" w:footer="0" w:gutter="0"/>
          <w:pgNumType w:start="0"/>
          <w:cols w:space="720"/>
          <w:formProt w:val="0"/>
          <w:titlePg/>
          <w:docGrid w:linePitch="360" w:charSpace="-2049"/>
        </w:sectPr>
      </w:pPr>
      <w:bookmarkStart w:id="0" w:name="_GoBack"/>
      <w:bookmarkEnd w:id="0"/>
    </w:p>
    <w:p w:rsidR="00BE6483" w:rsidRDefault="003022A2">
      <w:pPr>
        <w:pStyle w:val="Heading1"/>
        <w:pageBreakBefore/>
        <w:spacing w:before="0" w:line="240" w:lineRule="auto"/>
        <w:contextualSpacing/>
      </w:pPr>
      <w:r>
        <w:lastRenderedPageBreak/>
        <w:t>Introduction</w:t>
      </w:r>
    </w:p>
    <w:p w:rsidR="00BE6483" w:rsidRDefault="00BE6483">
      <w:pPr>
        <w:spacing w:after="0" w:line="240" w:lineRule="auto"/>
        <w:contextualSpacing/>
      </w:pPr>
    </w:p>
    <w:p w:rsidR="00BE6483" w:rsidRDefault="00B60B80">
      <w:pPr>
        <w:spacing w:after="0" w:line="240" w:lineRule="auto"/>
        <w:contextualSpacing/>
      </w:pPr>
      <w:r>
        <w:t>The test plan document is linked directly with the event-trace diagrams from the Team_C_ProjectDesign document dated 13 April 2014. Each event-trace diagram has a corresponding test plan listed in Table 1.</w:t>
      </w:r>
    </w:p>
    <w:p w:rsidR="00BE6483" w:rsidRDefault="00BE6483">
      <w:pPr>
        <w:pStyle w:val="Heading1"/>
        <w:spacing w:before="0" w:line="240" w:lineRule="auto"/>
        <w:contextualSpacing/>
      </w:pPr>
    </w:p>
    <w:p w:rsidR="00BE6483" w:rsidRDefault="00B60B80">
      <w:pPr>
        <w:pStyle w:val="Heading1"/>
        <w:spacing w:before="0" w:line="240" w:lineRule="auto"/>
        <w:contextualSpacing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1591"/>
        <w:gridCol w:w="1651"/>
        <w:gridCol w:w="1596"/>
        <w:gridCol w:w="1576"/>
        <w:gridCol w:w="1582"/>
      </w:tblGrid>
      <w:tr w:rsidR="00B60B80" w:rsidTr="00B60B80">
        <w:tc>
          <w:tcPr>
            <w:tcW w:w="1596" w:type="dxa"/>
          </w:tcPr>
          <w:p w:rsidR="00B60B80" w:rsidRDefault="00B60B80" w:rsidP="00B60B80">
            <w:r>
              <w:t>Test Case Number</w:t>
            </w:r>
          </w:p>
        </w:tc>
        <w:tc>
          <w:tcPr>
            <w:tcW w:w="1596" w:type="dxa"/>
          </w:tcPr>
          <w:p w:rsidR="00B60B80" w:rsidRDefault="00B60B80" w:rsidP="00B60B80">
            <w:r>
              <w:t>Requirement Number</w:t>
            </w:r>
          </w:p>
        </w:tc>
        <w:tc>
          <w:tcPr>
            <w:tcW w:w="1596" w:type="dxa"/>
          </w:tcPr>
          <w:p w:rsidR="00B60B80" w:rsidRDefault="00B60B80" w:rsidP="00B60B80">
            <w:r>
              <w:t>Test Description</w:t>
            </w:r>
          </w:p>
        </w:tc>
        <w:tc>
          <w:tcPr>
            <w:tcW w:w="1596" w:type="dxa"/>
          </w:tcPr>
          <w:p w:rsidR="00B60B80" w:rsidRDefault="00B60B80" w:rsidP="00B60B80">
            <w:r>
              <w:t>Expected Result</w:t>
            </w:r>
          </w:p>
        </w:tc>
        <w:tc>
          <w:tcPr>
            <w:tcW w:w="1596" w:type="dxa"/>
          </w:tcPr>
          <w:p w:rsidR="00B60B80" w:rsidRDefault="00B60B80" w:rsidP="00B60B80">
            <w:r>
              <w:t>Actual Result</w:t>
            </w:r>
          </w:p>
        </w:tc>
        <w:tc>
          <w:tcPr>
            <w:tcW w:w="1596" w:type="dxa"/>
          </w:tcPr>
          <w:p w:rsidR="00B60B80" w:rsidRDefault="00B60B80" w:rsidP="00B60B80">
            <w:r>
              <w:t>Pass/Fail</w:t>
            </w:r>
          </w:p>
        </w:tc>
      </w:tr>
      <w:tr w:rsidR="00B60B80" w:rsidTr="00B60B80">
        <w:tc>
          <w:tcPr>
            <w:tcW w:w="1596" w:type="dxa"/>
          </w:tcPr>
          <w:p w:rsidR="00B60B80" w:rsidRDefault="00B60B80" w:rsidP="00B60B80">
            <w:r>
              <w:t>1</w:t>
            </w:r>
          </w:p>
        </w:tc>
        <w:tc>
          <w:tcPr>
            <w:tcW w:w="1596" w:type="dxa"/>
          </w:tcPr>
          <w:p w:rsidR="00B60B80" w:rsidRDefault="00084C97" w:rsidP="00B60B80">
            <w:r>
              <w:t>3</w:t>
            </w:r>
          </w:p>
        </w:tc>
        <w:tc>
          <w:tcPr>
            <w:tcW w:w="1596" w:type="dxa"/>
          </w:tcPr>
          <w:p w:rsidR="00B60B80" w:rsidRDefault="000F01E1" w:rsidP="000F01E1">
            <w:ins w:id="1" w:author="Brad Norman" w:date="2014-04-16T20:05:00Z">
              <w:r>
                <w:t>Start</w:t>
              </w:r>
            </w:ins>
            <w:ins w:id="2" w:author="Brad Norman" w:date="2014-04-16T20:10:00Z">
              <w:r w:rsidR="00D54A48">
                <w:t>up</w:t>
              </w:r>
            </w:ins>
            <w:ins w:id="3" w:author="Brad Norman" w:date="2014-04-16T19:59:00Z">
              <w:r>
                <w:t xml:space="preserve"> the application </w:t>
              </w:r>
            </w:ins>
          </w:p>
        </w:tc>
        <w:tc>
          <w:tcPr>
            <w:tcW w:w="1596" w:type="dxa"/>
          </w:tcPr>
          <w:p w:rsidR="00B60B80" w:rsidRDefault="000F01E1" w:rsidP="00B60B80">
            <w:ins w:id="4" w:author="Brad Norman" w:date="2014-04-16T20:05:00Z">
              <w:r>
                <w:t xml:space="preserve">The </w:t>
              </w:r>
            </w:ins>
            <w:ins w:id="5" w:author="Brad Norman" w:date="2014-04-16T20:13:00Z">
              <w:r w:rsidR="00D54A48">
                <w:t>application</w:t>
              </w:r>
            </w:ins>
            <w:ins w:id="6" w:author="Brad Norman" w:date="2014-04-16T20:14:00Z">
              <w:r w:rsidR="00D54A48">
                <w:t xml:space="preserve">’s </w:t>
              </w:r>
            </w:ins>
            <w:ins w:id="7" w:author="Brad Norman" w:date="2014-04-16T20:05:00Z">
              <w:r>
                <w:t xml:space="preserve">GUI is opened and displayed. The GUI displays text fields </w:t>
              </w:r>
            </w:ins>
            <w:ins w:id="8" w:author="Brad Norman" w:date="2014-04-16T20:06:00Z">
              <w:r>
                <w:t xml:space="preserve">where the user can enter a source IP address, destination IP address, and a port number. A transmit button is also </w:t>
              </w:r>
            </w:ins>
            <w:ins w:id="9" w:author="Brad Norman" w:date="2014-04-16T20:07:00Z">
              <w:r w:rsidR="00D54A48">
                <w:t xml:space="preserve">available. </w:t>
              </w:r>
            </w:ins>
            <w:ins w:id="10" w:author="Brad Norman" w:date="2014-04-16T20:11:00Z">
              <w:r w:rsidR="00D54A48">
                <w:t>The network connection is open and ready for use.</w:t>
              </w:r>
            </w:ins>
          </w:p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</w:tr>
      <w:tr w:rsidR="00B60B80" w:rsidTr="00B60B80">
        <w:tc>
          <w:tcPr>
            <w:tcW w:w="1596" w:type="dxa"/>
          </w:tcPr>
          <w:p w:rsidR="00B60B80" w:rsidRDefault="00B60B80" w:rsidP="00B60B80">
            <w:r>
              <w:t>2</w:t>
            </w:r>
          </w:p>
        </w:tc>
        <w:tc>
          <w:tcPr>
            <w:tcW w:w="1596" w:type="dxa"/>
          </w:tcPr>
          <w:p w:rsidR="00B60B80" w:rsidRDefault="00084C97" w:rsidP="00B60B80">
            <w:r>
              <w:t>3, 5, 6, 7, 8, 9, 10, 11</w:t>
            </w:r>
            <w:r w:rsidR="00023AB9">
              <w:t>, 12, 13, 14, 15, 16</w:t>
            </w:r>
          </w:p>
        </w:tc>
        <w:tc>
          <w:tcPr>
            <w:tcW w:w="1596" w:type="dxa"/>
          </w:tcPr>
          <w:p w:rsidR="00B60B80" w:rsidRDefault="00332476" w:rsidP="00B60B80">
            <w:ins w:id="11" w:author="Jamie" w:date="2014-04-16T08:47:00Z">
              <w:r>
                <w:t>Enter a source IP address, destination IP address, and port number in GUI text fields. Click the transmit button.</w:t>
              </w:r>
            </w:ins>
            <w:del w:id="12" w:author="Jamie" w:date="2014-04-16T08:47:00Z">
              <w:r w:rsidR="00B60B80" w:rsidDel="00332476">
                <w:delText>Normal Operation</w:delText>
              </w:r>
            </w:del>
          </w:p>
        </w:tc>
        <w:tc>
          <w:tcPr>
            <w:tcW w:w="1596" w:type="dxa"/>
          </w:tcPr>
          <w:p w:rsidR="00B60B80" w:rsidRDefault="00332476" w:rsidP="00332476">
            <w:ins w:id="13" w:author="Jamie" w:date="2014-04-16T08:47:00Z">
              <w:r>
                <w:t xml:space="preserve">The </w:t>
              </w:r>
            </w:ins>
            <w:ins w:id="14" w:author="Jamie" w:date="2014-04-16T08:49:00Z">
              <w:r>
                <w:t xml:space="preserve">status bar displays a message stating, </w:t>
              </w:r>
            </w:ins>
            <w:ins w:id="15" w:author="Jamie" w:date="2014-04-16T08:50:00Z">
              <w:r>
                <w:t xml:space="preserve">“Received Packet/Original Packet Ratio is: </w:t>
              </w:r>
            </w:ins>
            <w:ins w:id="16" w:author="Jamie" w:date="2014-04-16T08:51:00Z">
              <w:r>
                <w:t>“ followed by the ratio of the packet sizes.</w:t>
              </w:r>
            </w:ins>
          </w:p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</w:tr>
      <w:tr w:rsidR="00B60B80" w:rsidTr="00B60B80">
        <w:tc>
          <w:tcPr>
            <w:tcW w:w="1596" w:type="dxa"/>
          </w:tcPr>
          <w:p w:rsidR="00B60B80" w:rsidRDefault="00B60B80" w:rsidP="00243093">
            <w:r>
              <w:t>3</w:t>
            </w:r>
            <w:del w:id="17" w:author="Jamie" w:date="2014-04-15T12:17:00Z">
              <w:r w:rsidDel="00243093">
                <w:delText>.1</w:delText>
              </w:r>
            </w:del>
          </w:p>
        </w:tc>
        <w:tc>
          <w:tcPr>
            <w:tcW w:w="1596" w:type="dxa"/>
          </w:tcPr>
          <w:p w:rsidR="00B60B80" w:rsidRDefault="00084C97" w:rsidP="00B60B80">
            <w:r>
              <w:t>3</w:t>
            </w:r>
          </w:p>
        </w:tc>
        <w:tc>
          <w:tcPr>
            <w:tcW w:w="1596" w:type="dxa"/>
          </w:tcPr>
          <w:p w:rsidR="00B60B80" w:rsidRDefault="00B60B80" w:rsidP="00B60B80">
            <w:r>
              <w:t>Network Unavailable on Start up.</w:t>
            </w:r>
          </w:p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</w:tr>
      <w:tr w:rsidR="00B60B80" w:rsidTr="00B60B80">
        <w:tc>
          <w:tcPr>
            <w:tcW w:w="1596" w:type="dxa"/>
          </w:tcPr>
          <w:p w:rsidR="00B60B80" w:rsidRDefault="00B60B80" w:rsidP="00B60B80">
            <w:del w:id="18" w:author="Jamie" w:date="2014-04-15T12:17:00Z">
              <w:r w:rsidDel="00243093">
                <w:delText>3.2</w:delText>
              </w:r>
            </w:del>
            <w:ins w:id="19" w:author="Jamie" w:date="2014-04-15T12:17:00Z">
              <w:r w:rsidR="00243093">
                <w:t>4</w:t>
              </w:r>
            </w:ins>
          </w:p>
        </w:tc>
        <w:tc>
          <w:tcPr>
            <w:tcW w:w="1596" w:type="dxa"/>
          </w:tcPr>
          <w:p w:rsidR="00B60B80" w:rsidRDefault="00084C97" w:rsidP="00B60B80">
            <w:r>
              <w:t>3, 5, 6, 7</w:t>
            </w:r>
          </w:p>
        </w:tc>
        <w:tc>
          <w:tcPr>
            <w:tcW w:w="1596" w:type="dxa"/>
          </w:tcPr>
          <w:p w:rsidR="00B60B80" w:rsidRDefault="00B60B80" w:rsidP="00B60B80">
            <w:r>
              <w:t>Invalid User Input</w:t>
            </w:r>
          </w:p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</w:tr>
      <w:tr w:rsidR="00B60B80" w:rsidTr="00B60B80">
        <w:tc>
          <w:tcPr>
            <w:tcW w:w="1596" w:type="dxa"/>
          </w:tcPr>
          <w:p w:rsidR="00B60B80" w:rsidRDefault="00B60B80" w:rsidP="00B60B80">
            <w:del w:id="20" w:author="Jamie" w:date="2014-04-15T12:17:00Z">
              <w:r w:rsidDel="00243093">
                <w:lastRenderedPageBreak/>
                <w:delText>3.3</w:delText>
              </w:r>
            </w:del>
            <w:ins w:id="21" w:author="Jamie" w:date="2014-04-15T12:17:00Z">
              <w:r w:rsidR="00243093">
                <w:t>5</w:t>
              </w:r>
            </w:ins>
          </w:p>
        </w:tc>
        <w:tc>
          <w:tcPr>
            <w:tcW w:w="1596" w:type="dxa"/>
          </w:tcPr>
          <w:p w:rsidR="00B60B80" w:rsidRDefault="00084C97" w:rsidP="00B60B80">
            <w:r>
              <w:t>3, 8, 9, 10, 11</w:t>
            </w:r>
          </w:p>
        </w:tc>
        <w:tc>
          <w:tcPr>
            <w:tcW w:w="1596" w:type="dxa"/>
          </w:tcPr>
          <w:p w:rsidR="00B60B80" w:rsidRDefault="00B60B80" w:rsidP="00B60B80">
            <w:r>
              <w:t>Packet Not Transmitted</w:t>
            </w:r>
          </w:p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</w:tr>
      <w:tr w:rsidR="00B60B80" w:rsidTr="00B60B80">
        <w:tc>
          <w:tcPr>
            <w:tcW w:w="1596" w:type="dxa"/>
          </w:tcPr>
          <w:p w:rsidR="00B60B80" w:rsidRDefault="00B60B80" w:rsidP="00B60B80">
            <w:del w:id="22" w:author="Jamie" w:date="2014-04-15T12:18:00Z">
              <w:r w:rsidDel="00243093">
                <w:delText>3.4</w:delText>
              </w:r>
            </w:del>
            <w:ins w:id="23" w:author="Jamie" w:date="2014-04-15T12:18:00Z">
              <w:r w:rsidR="00243093">
                <w:t>6</w:t>
              </w:r>
            </w:ins>
          </w:p>
        </w:tc>
        <w:tc>
          <w:tcPr>
            <w:tcW w:w="1596" w:type="dxa"/>
          </w:tcPr>
          <w:p w:rsidR="00B60B80" w:rsidRDefault="00084C97" w:rsidP="00B60B80">
            <w:r>
              <w:t>3, 8, 9, 10, 11</w:t>
            </w:r>
            <w:r w:rsidR="00023AB9">
              <w:t>, 12</w:t>
            </w:r>
          </w:p>
        </w:tc>
        <w:tc>
          <w:tcPr>
            <w:tcW w:w="1596" w:type="dxa"/>
          </w:tcPr>
          <w:p w:rsidR="00B60B80" w:rsidRDefault="00B60B80" w:rsidP="00B60B80">
            <w:r>
              <w:t>Packet Not Received</w:t>
            </w:r>
          </w:p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</w:tr>
      <w:tr w:rsidR="00B60B80" w:rsidTr="00B60B80">
        <w:tc>
          <w:tcPr>
            <w:tcW w:w="1596" w:type="dxa"/>
          </w:tcPr>
          <w:p w:rsidR="00B60B80" w:rsidRDefault="00B60B80" w:rsidP="00B60B80">
            <w:del w:id="24" w:author="Jamie" w:date="2014-04-15T12:18:00Z">
              <w:r w:rsidDel="00243093">
                <w:delText>4</w:delText>
              </w:r>
            </w:del>
            <w:ins w:id="25" w:author="Jamie" w:date="2014-04-15T12:18:00Z">
              <w:r w:rsidR="00243093">
                <w:t>7</w:t>
              </w:r>
            </w:ins>
          </w:p>
        </w:tc>
        <w:tc>
          <w:tcPr>
            <w:tcW w:w="1596" w:type="dxa"/>
          </w:tcPr>
          <w:p w:rsidR="00B60B80" w:rsidRDefault="00084C97" w:rsidP="00B60B80">
            <w:r>
              <w:t>3</w:t>
            </w:r>
          </w:p>
        </w:tc>
        <w:tc>
          <w:tcPr>
            <w:tcW w:w="1596" w:type="dxa"/>
          </w:tcPr>
          <w:p w:rsidR="00B60B80" w:rsidRDefault="00B60B80" w:rsidP="00D54A48">
            <w:del w:id="26" w:author="Brad Norman" w:date="2014-04-16T20:09:00Z">
              <w:r w:rsidDel="00D54A48">
                <w:delText>Shut Down</w:delText>
              </w:r>
            </w:del>
            <w:ins w:id="27" w:author="Brad Norman" w:date="2014-04-16T20:10:00Z">
              <w:r w:rsidR="00D54A48">
                <w:t>Shutdown</w:t>
              </w:r>
            </w:ins>
            <w:ins w:id="28" w:author="Brad Norman" w:date="2014-04-16T20:09:00Z">
              <w:r w:rsidR="00D54A48">
                <w:t xml:space="preserve"> the application by </w:t>
              </w:r>
            </w:ins>
            <w:ins w:id="29" w:author="Brad Norman" w:date="2014-04-16T20:13:00Z">
              <w:r w:rsidR="00D54A48">
                <w:t>clicking</w:t>
              </w:r>
            </w:ins>
            <w:ins w:id="30" w:author="Brad Norman" w:date="2014-04-16T20:09:00Z">
              <w:r w:rsidR="00D54A48">
                <w:t xml:space="preserve"> the “X</w:t>
              </w:r>
            </w:ins>
            <w:ins w:id="31" w:author="Brad Norman" w:date="2014-04-16T20:10:00Z">
              <w:r w:rsidR="00D54A48">
                <w:t>” at the top right hand corner of the GUI.</w:t>
              </w:r>
            </w:ins>
          </w:p>
        </w:tc>
        <w:tc>
          <w:tcPr>
            <w:tcW w:w="1596" w:type="dxa"/>
          </w:tcPr>
          <w:p w:rsidR="00B60B80" w:rsidRDefault="00D54A48" w:rsidP="00B60B80">
            <w:ins w:id="32" w:author="Brad Norman" w:date="2014-04-16T20:11:00Z">
              <w:r>
                <w:t xml:space="preserve">The </w:t>
              </w:r>
            </w:ins>
            <w:ins w:id="33" w:author="Brad Norman" w:date="2014-04-16T20:13:00Z">
              <w:r>
                <w:t xml:space="preserve">application’s </w:t>
              </w:r>
            </w:ins>
            <w:ins w:id="34" w:author="Brad Norman" w:date="2014-04-16T20:11:00Z">
              <w:r>
                <w:t>GUI is closed. The network connection is closed.</w:t>
              </w:r>
            </w:ins>
          </w:p>
        </w:tc>
        <w:tc>
          <w:tcPr>
            <w:tcW w:w="1596" w:type="dxa"/>
          </w:tcPr>
          <w:p w:rsidR="00B60B80" w:rsidRDefault="00B60B80" w:rsidP="00B60B80"/>
        </w:tc>
        <w:tc>
          <w:tcPr>
            <w:tcW w:w="1596" w:type="dxa"/>
          </w:tcPr>
          <w:p w:rsidR="00B60B80" w:rsidRDefault="00B60B80" w:rsidP="00B60B80"/>
        </w:tc>
      </w:tr>
    </w:tbl>
    <w:p w:rsidR="00B60B80" w:rsidRDefault="00B60B80" w:rsidP="00B60B80"/>
    <w:p w:rsidR="00023AB9" w:rsidRDefault="00023AB9" w:rsidP="00B60B80"/>
    <w:p w:rsidR="00023AB9" w:rsidRDefault="00023AB9" w:rsidP="00B60B80">
      <w:r>
        <w:t>FROM REQUIREMENTS DOC</w:t>
      </w:r>
    </w:p>
    <w:tbl>
      <w:tblPr>
        <w:tblW w:w="0" w:type="auto"/>
        <w:tblInd w:w="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09"/>
        <w:gridCol w:w="7679"/>
      </w:tblGrid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Requirement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Description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be written using the Java v7 SDK and jNetPcap API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run on the Oracle JVM (Java virtual machine), hosted on a currently supported version of the Microsoft Windows operating system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provide the user with a graphical user interface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run as a standalone application (neither as a client nor as a server)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allow a source IP (internet protocol) address to be selected by the user as a target address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allow a destination IP address (Open Arena server IP) to be selected by the user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allow a destination port (Open Arena server port) to be selected by the user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construct UDP (user datagram protocol) packets containing a message eliciting status from an Open Arena server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construct IP packet headers, containing user selected addresses and ports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combine IP packet headers and UDP packet payloads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calculate complete packet-size, prior to transmission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transmit packets to a selected Open Arena server, following user initiation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receive packets from the selected Open Arena server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calculate the size of received packets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calculate the ratio of transmitted packet-size to received packet-size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display the packet-size ratio (amplification ratio)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not be operated remotely via any direct form of network control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not be operated by an internal timer</w:t>
            </w:r>
          </w:p>
        </w:tc>
      </w:tr>
      <w:tr w:rsidR="00023AB9" w:rsidTr="009177A6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23AB9" w:rsidRDefault="00023AB9" w:rsidP="009177A6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not obfuscate its operation via hidden user interface elements or deliberately opaque code</w:t>
            </w:r>
          </w:p>
        </w:tc>
      </w:tr>
    </w:tbl>
    <w:p w:rsidR="00023AB9" w:rsidRDefault="00023AB9" w:rsidP="00B60B80"/>
    <w:p w:rsidR="00023AB9" w:rsidDel="00332476" w:rsidRDefault="00023AB9" w:rsidP="00B60B80">
      <w:pPr>
        <w:rPr>
          <w:del w:id="35" w:author="Jamie" w:date="2014-04-16T08:45:00Z"/>
        </w:rPr>
      </w:pPr>
    </w:p>
    <w:p w:rsidR="00023AB9" w:rsidDel="00332476" w:rsidRDefault="00023AB9" w:rsidP="00B60B80">
      <w:pPr>
        <w:rPr>
          <w:del w:id="36" w:author="Jamie" w:date="2014-04-16T08:45:00Z"/>
        </w:rPr>
      </w:pPr>
      <w:del w:id="37" w:author="Jamie" w:date="2014-04-16T08:45:00Z">
        <w:r w:rsidDel="00332476">
          <w:delText>FROM ANALYSIS – LINKED SUBSYSTEMS TO REQUIREMENTS</w:delText>
        </w:r>
      </w:del>
    </w:p>
    <w:tbl>
      <w:tblPr>
        <w:tblW w:w="0" w:type="auto"/>
        <w:tblInd w:w="3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1703"/>
        <w:gridCol w:w="7679"/>
      </w:tblGrid>
      <w:tr w:rsidR="00023AB9" w:rsidDel="00332476" w:rsidTr="009177A6">
        <w:trPr>
          <w:trHeight w:hRule="exact" w:val="576"/>
          <w:del w:id="38" w:author="Jamie" w:date="2014-04-16T08:45:00Z"/>
        </w:trPr>
        <w:tc>
          <w:tcPr>
            <w:tcW w:w="9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Del="00332476" w:rsidRDefault="00023AB9" w:rsidP="009177A6">
            <w:pPr>
              <w:spacing w:after="0" w:line="240" w:lineRule="auto"/>
              <w:rPr>
                <w:del w:id="39" w:author="Jamie" w:date="2014-04-16T08:45:00Z"/>
                <w:rFonts w:ascii="Times New Roman" w:hAnsi="Times New Roman"/>
                <w:sz w:val="24"/>
                <w:szCs w:val="24"/>
              </w:rPr>
            </w:pPr>
            <w:del w:id="40" w:author="Jamie" w:date="2014-04-16T08:45:00Z">
              <w:r w:rsidDel="00332476">
                <w:rPr>
                  <w:rFonts w:ascii="Times New Roman" w:hAnsi="Times New Roman"/>
                  <w:sz w:val="24"/>
                  <w:szCs w:val="24"/>
                </w:rPr>
                <w:delText>Table 1</w:delText>
              </w:r>
            </w:del>
          </w:p>
        </w:tc>
      </w:tr>
      <w:tr w:rsidR="00023AB9" w:rsidDel="00332476" w:rsidTr="009177A6">
        <w:trPr>
          <w:trHeight w:hRule="exact" w:val="576"/>
          <w:del w:id="41" w:author="Jamie" w:date="2014-04-16T08:45:00Z"/>
        </w:trPr>
        <w:tc>
          <w:tcPr>
            <w:tcW w:w="938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Del="00332476" w:rsidRDefault="00023AB9" w:rsidP="009177A6">
            <w:pPr>
              <w:spacing w:after="0" w:line="240" w:lineRule="auto"/>
              <w:rPr>
                <w:del w:id="42" w:author="Jamie" w:date="2014-04-16T08:45:00Z"/>
                <w:rFonts w:ascii="Times New Roman" w:hAnsi="Times New Roman"/>
                <w:sz w:val="24"/>
                <w:szCs w:val="24"/>
              </w:rPr>
            </w:pPr>
            <w:del w:id="43" w:author="Jamie" w:date="2014-04-16T08:45:00Z">
              <w:r w:rsidDel="00332476">
                <w:rPr>
                  <w:rFonts w:ascii="Times New Roman" w:hAnsi="Times New Roman"/>
                  <w:sz w:val="24"/>
                  <w:szCs w:val="24"/>
                </w:rPr>
                <w:delText>Requirements Matchup</w:delText>
              </w:r>
            </w:del>
          </w:p>
        </w:tc>
      </w:tr>
      <w:tr w:rsidR="00023AB9" w:rsidDel="00332476" w:rsidTr="009177A6">
        <w:trPr>
          <w:trHeight w:hRule="exact" w:val="576"/>
          <w:del w:id="44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45" w:author="Jamie" w:date="2014-04-16T08:45:00Z"/>
                <w:rFonts w:ascii="Times New Roman" w:hAnsi="Times New Roman"/>
                <w:sz w:val="24"/>
                <w:szCs w:val="24"/>
              </w:rPr>
            </w:pPr>
            <w:del w:id="46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Requirement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47" w:author="Jamie" w:date="2014-04-16T08:45:00Z"/>
                <w:rFonts w:ascii="Times New Roman" w:hAnsi="Times New Roman"/>
                <w:sz w:val="24"/>
                <w:szCs w:val="24"/>
              </w:rPr>
            </w:pPr>
            <w:del w:id="48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Description</w:delText>
              </w:r>
            </w:del>
          </w:p>
        </w:tc>
      </w:tr>
      <w:tr w:rsidR="00023AB9" w:rsidDel="00332476" w:rsidTr="009177A6">
        <w:trPr>
          <w:trHeight w:hRule="exact" w:val="576"/>
          <w:del w:id="49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50" w:author="Jamie" w:date="2014-04-16T08:45:00Z"/>
                <w:rFonts w:ascii="Times New Roman" w:hAnsi="Times New Roman"/>
                <w:strike/>
                <w:sz w:val="24"/>
                <w:szCs w:val="24"/>
              </w:rPr>
            </w:pPr>
            <w:del w:id="51" w:author="Jamie" w:date="2014-04-16T08:45:00Z">
              <w:r w:rsidRPr="00023AB9" w:rsidDel="00332476">
                <w:rPr>
                  <w:rFonts w:ascii="Times New Roman" w:hAnsi="Times New Roman"/>
                  <w:strike/>
                  <w:sz w:val="24"/>
                  <w:szCs w:val="24"/>
                </w:rPr>
                <w:delText>1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52" w:author="Jamie" w:date="2014-04-16T08:45:00Z"/>
                <w:rFonts w:ascii="Times New Roman" w:eastAsia="Consolas" w:hAnsi="Times New Roman"/>
                <w:strike/>
                <w:color w:val="333333"/>
                <w:sz w:val="24"/>
                <w:szCs w:val="24"/>
              </w:rPr>
            </w:pPr>
            <w:del w:id="53" w:author="Jamie" w:date="2014-04-16T08:45:00Z">
              <w:r w:rsidRPr="00023AB9" w:rsidDel="00332476">
                <w:rPr>
                  <w:rFonts w:ascii="Times New Roman" w:eastAsia="Consolas" w:hAnsi="Times New Roman"/>
                  <w:strike/>
                  <w:color w:val="333333"/>
                  <w:sz w:val="24"/>
                  <w:szCs w:val="24"/>
                </w:rPr>
                <w:delText>nonfunctional requirement</w:delText>
              </w:r>
            </w:del>
          </w:p>
        </w:tc>
      </w:tr>
      <w:tr w:rsidR="00023AB9" w:rsidDel="00332476" w:rsidTr="009177A6">
        <w:trPr>
          <w:trHeight w:hRule="exact" w:val="576"/>
          <w:del w:id="54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55" w:author="Jamie" w:date="2014-04-16T08:45:00Z"/>
                <w:rFonts w:ascii="Times New Roman" w:hAnsi="Times New Roman"/>
                <w:strike/>
                <w:sz w:val="24"/>
                <w:szCs w:val="24"/>
              </w:rPr>
            </w:pPr>
            <w:del w:id="56" w:author="Jamie" w:date="2014-04-16T08:45:00Z">
              <w:r w:rsidRPr="00023AB9" w:rsidDel="00332476">
                <w:rPr>
                  <w:rFonts w:ascii="Times New Roman" w:hAnsi="Times New Roman"/>
                  <w:strike/>
                  <w:sz w:val="24"/>
                  <w:szCs w:val="24"/>
                </w:rPr>
                <w:delText>2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57" w:author="Jamie" w:date="2014-04-16T08:45:00Z"/>
                <w:rFonts w:ascii="Times New Roman" w:eastAsia="Consolas" w:hAnsi="Times New Roman"/>
                <w:strike/>
                <w:color w:val="333333"/>
                <w:sz w:val="24"/>
                <w:szCs w:val="24"/>
              </w:rPr>
            </w:pPr>
            <w:del w:id="58" w:author="Jamie" w:date="2014-04-16T08:45:00Z">
              <w:r w:rsidRPr="00023AB9" w:rsidDel="00332476">
                <w:rPr>
                  <w:rFonts w:ascii="Times New Roman" w:eastAsia="Consolas" w:hAnsi="Times New Roman"/>
                  <w:strike/>
                  <w:color w:val="333333"/>
                  <w:sz w:val="24"/>
                  <w:szCs w:val="24"/>
                </w:rPr>
                <w:delText>nonfunctional requirement</w:delText>
              </w:r>
            </w:del>
          </w:p>
        </w:tc>
      </w:tr>
      <w:tr w:rsidR="00023AB9" w:rsidDel="00332476" w:rsidTr="009177A6">
        <w:trPr>
          <w:trHeight w:hRule="exact" w:val="576"/>
          <w:del w:id="59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60" w:author="Jamie" w:date="2014-04-16T08:45:00Z"/>
                <w:rFonts w:ascii="Times New Roman" w:hAnsi="Times New Roman"/>
                <w:sz w:val="24"/>
                <w:szCs w:val="24"/>
              </w:rPr>
            </w:pPr>
            <w:del w:id="61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62" w:author="Jamie" w:date="2014-04-16T08:45:00Z"/>
                <w:rFonts w:ascii="Times New Roman" w:eastAsia="Consolas" w:hAnsi="Times New Roman"/>
                <w:color w:val="333333"/>
                <w:sz w:val="24"/>
                <w:szCs w:val="24"/>
              </w:rPr>
            </w:pPr>
            <w:del w:id="63" w:author="Jamie" w:date="2014-04-15T12:01:00Z">
              <w:r w:rsidRPr="00526032" w:rsidDel="00023AB9">
                <w:rPr>
                  <w:rFonts w:ascii="Times New Roman" w:eastAsia="Consolas" w:hAnsi="Times New Roman"/>
                  <w:color w:val="333333"/>
                  <w:sz w:val="24"/>
                  <w:szCs w:val="24"/>
                </w:rPr>
                <w:delText>Input Subsystem (GUI)</w:delText>
              </w:r>
            </w:del>
          </w:p>
        </w:tc>
      </w:tr>
      <w:tr w:rsidR="00023AB9" w:rsidDel="00332476" w:rsidTr="009177A6">
        <w:trPr>
          <w:trHeight w:hRule="exact" w:val="576"/>
          <w:del w:id="64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65" w:author="Jamie" w:date="2014-04-16T08:45:00Z"/>
                <w:rFonts w:ascii="Times New Roman" w:hAnsi="Times New Roman"/>
                <w:strike/>
                <w:sz w:val="24"/>
                <w:szCs w:val="24"/>
              </w:rPr>
            </w:pPr>
            <w:del w:id="66" w:author="Jamie" w:date="2014-04-16T08:45:00Z">
              <w:r w:rsidRPr="00023AB9" w:rsidDel="00332476">
                <w:rPr>
                  <w:rFonts w:ascii="Times New Roman" w:hAnsi="Times New Roman"/>
                  <w:strike/>
                  <w:sz w:val="24"/>
                  <w:szCs w:val="24"/>
                </w:rPr>
                <w:delText>4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67" w:author="Jamie" w:date="2014-04-16T08:45:00Z"/>
                <w:rFonts w:ascii="Times New Roman" w:eastAsia="Consolas" w:hAnsi="Times New Roman"/>
                <w:strike/>
                <w:color w:val="333333"/>
                <w:sz w:val="24"/>
                <w:szCs w:val="24"/>
              </w:rPr>
            </w:pPr>
            <w:del w:id="68" w:author="Jamie" w:date="2014-04-16T08:45:00Z">
              <w:r w:rsidRPr="00023AB9" w:rsidDel="00332476">
                <w:rPr>
                  <w:rFonts w:ascii="Times New Roman" w:eastAsia="Consolas" w:hAnsi="Times New Roman"/>
                  <w:strike/>
                  <w:color w:val="333333"/>
                  <w:sz w:val="24"/>
                  <w:szCs w:val="24"/>
                </w:rPr>
                <w:delText>nonfunctional requirement</w:delText>
              </w:r>
            </w:del>
          </w:p>
        </w:tc>
      </w:tr>
      <w:tr w:rsidR="00023AB9" w:rsidDel="00332476" w:rsidTr="009177A6">
        <w:trPr>
          <w:trHeight w:hRule="exact" w:val="576"/>
          <w:del w:id="69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70" w:author="Jamie" w:date="2014-04-16T08:45:00Z"/>
                <w:rFonts w:ascii="Times New Roman" w:hAnsi="Times New Roman"/>
                <w:sz w:val="24"/>
                <w:szCs w:val="24"/>
              </w:rPr>
            </w:pPr>
            <w:del w:id="71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5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72" w:author="Jamie" w:date="2014-04-16T08:45:00Z"/>
                <w:rFonts w:ascii="Times New Roman" w:hAnsi="Times New Roman"/>
                <w:sz w:val="24"/>
                <w:szCs w:val="24"/>
              </w:rPr>
            </w:pPr>
            <w:del w:id="73" w:author="Jamie" w:date="2014-04-15T12:01:00Z"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>Input Subsystem (GUI)</w:delText>
              </w:r>
            </w:del>
          </w:p>
        </w:tc>
      </w:tr>
      <w:tr w:rsidR="00023AB9" w:rsidDel="00332476" w:rsidTr="009177A6">
        <w:trPr>
          <w:trHeight w:hRule="exact" w:val="576"/>
          <w:del w:id="74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75" w:author="Jamie" w:date="2014-04-16T08:45:00Z"/>
                <w:rFonts w:ascii="Times New Roman" w:hAnsi="Times New Roman"/>
                <w:sz w:val="24"/>
                <w:szCs w:val="24"/>
              </w:rPr>
            </w:pPr>
            <w:del w:id="76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6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77" w:author="Jamie" w:date="2014-04-16T08:45:00Z"/>
                <w:rFonts w:ascii="Times New Roman" w:hAnsi="Times New Roman"/>
                <w:sz w:val="24"/>
                <w:szCs w:val="24"/>
              </w:rPr>
            </w:pPr>
            <w:del w:id="78" w:author="Jamie" w:date="2014-04-15T12:01:00Z"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>Input Subsystem (GUI)</w:delText>
              </w:r>
            </w:del>
          </w:p>
        </w:tc>
      </w:tr>
      <w:tr w:rsidR="00023AB9" w:rsidDel="00332476" w:rsidTr="009177A6">
        <w:trPr>
          <w:trHeight w:hRule="exact" w:val="576"/>
          <w:del w:id="79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80" w:author="Jamie" w:date="2014-04-16T08:45:00Z"/>
                <w:rFonts w:ascii="Times New Roman" w:hAnsi="Times New Roman"/>
                <w:sz w:val="24"/>
                <w:szCs w:val="24"/>
              </w:rPr>
            </w:pPr>
            <w:del w:id="81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7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82" w:author="Jamie" w:date="2014-04-16T08:45:00Z"/>
                <w:rFonts w:ascii="Times New Roman" w:hAnsi="Times New Roman"/>
                <w:sz w:val="24"/>
                <w:szCs w:val="24"/>
              </w:rPr>
            </w:pPr>
            <w:del w:id="83" w:author="Jamie" w:date="2014-04-15T12:01:00Z"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>Input Subsystem (GUI)</w:delText>
              </w:r>
            </w:del>
          </w:p>
        </w:tc>
      </w:tr>
      <w:tr w:rsidR="00023AB9" w:rsidDel="00332476" w:rsidTr="009177A6">
        <w:trPr>
          <w:trHeight w:hRule="exact" w:val="576"/>
          <w:del w:id="84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85" w:author="Jamie" w:date="2014-04-16T08:45:00Z"/>
                <w:rFonts w:ascii="Times New Roman" w:hAnsi="Times New Roman"/>
                <w:sz w:val="24"/>
                <w:szCs w:val="24"/>
              </w:rPr>
            </w:pPr>
            <w:del w:id="86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8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87" w:author="Jamie" w:date="2014-04-16T08:45:00Z"/>
                <w:rFonts w:ascii="Times New Roman" w:hAnsi="Times New Roman"/>
                <w:sz w:val="24"/>
                <w:szCs w:val="24"/>
              </w:rPr>
            </w:pPr>
            <w:del w:id="88" w:author="Jamie" w:date="2014-04-15T12:03:00Z"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>UDP Packet Constructor</w:delText>
              </w:r>
            </w:del>
            <w:del w:id="89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</w:p>
        </w:tc>
      </w:tr>
      <w:tr w:rsidR="00023AB9" w:rsidDel="00332476" w:rsidTr="009177A6">
        <w:trPr>
          <w:trHeight w:hRule="exact" w:val="576"/>
          <w:del w:id="90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91" w:author="Jamie" w:date="2014-04-16T08:45:00Z"/>
                <w:rFonts w:ascii="Times New Roman" w:hAnsi="Times New Roman"/>
                <w:sz w:val="24"/>
                <w:szCs w:val="24"/>
              </w:rPr>
            </w:pPr>
            <w:del w:id="92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93" w:author="Jamie" w:date="2014-04-16T08:45:00Z"/>
                <w:rFonts w:ascii="Times New Roman" w:hAnsi="Times New Roman"/>
                <w:sz w:val="24"/>
                <w:szCs w:val="24"/>
              </w:rPr>
            </w:pPr>
            <w:del w:id="94" w:author="Jamie" w:date="2014-04-15T12:03:00Z"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>IP Header Constructor</w:delText>
              </w:r>
            </w:del>
            <w:del w:id="95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</w:p>
        </w:tc>
      </w:tr>
      <w:tr w:rsidR="00023AB9" w:rsidDel="00332476" w:rsidTr="009177A6">
        <w:trPr>
          <w:trHeight w:hRule="exact" w:val="576"/>
          <w:del w:id="96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97" w:author="Jamie" w:date="2014-04-16T08:45:00Z"/>
                <w:rFonts w:ascii="Times New Roman" w:hAnsi="Times New Roman"/>
                <w:sz w:val="24"/>
                <w:szCs w:val="24"/>
              </w:rPr>
            </w:pPr>
            <w:del w:id="98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lastRenderedPageBreak/>
                <w:delText>10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99" w:author="Jamie" w:date="2014-04-16T08:45:00Z"/>
                <w:rFonts w:ascii="Times New Roman" w:hAnsi="Times New Roman"/>
                <w:sz w:val="24"/>
                <w:szCs w:val="24"/>
              </w:rPr>
            </w:pPr>
            <w:del w:id="100" w:author="Jamie" w:date="2014-04-15T12:03:00Z">
              <w:r w:rsidDel="00023AB9">
                <w:rPr>
                  <w:rFonts w:ascii="Times New Roman" w:hAnsi="Times New Roman"/>
                  <w:sz w:val="24"/>
                  <w:szCs w:val="24"/>
                </w:rPr>
                <w:delText xml:space="preserve">Builder (GUI), </w:delText>
              </w:r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 xml:space="preserve">IP/UDP Combiner </w:delText>
              </w:r>
            </w:del>
          </w:p>
        </w:tc>
      </w:tr>
      <w:tr w:rsidR="00023AB9" w:rsidDel="00332476" w:rsidTr="009177A6">
        <w:trPr>
          <w:trHeight w:hRule="exact" w:val="576"/>
          <w:del w:id="101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102" w:author="Jamie" w:date="2014-04-16T08:45:00Z"/>
                <w:rFonts w:ascii="Times New Roman" w:hAnsi="Times New Roman"/>
                <w:sz w:val="24"/>
                <w:szCs w:val="24"/>
              </w:rPr>
            </w:pPr>
            <w:del w:id="103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11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104" w:author="Jamie" w:date="2014-04-16T08:45:00Z"/>
                <w:rFonts w:ascii="Times New Roman" w:hAnsi="Times New Roman"/>
                <w:sz w:val="24"/>
                <w:szCs w:val="24"/>
              </w:rPr>
            </w:pPr>
            <w:del w:id="105" w:author="Jamie" w:date="2014-04-15T12:03:00Z"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>Packet Size Calculator</w:delText>
              </w:r>
            </w:del>
            <w:del w:id="106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</w:p>
        </w:tc>
      </w:tr>
      <w:tr w:rsidR="00023AB9" w:rsidDel="00332476" w:rsidTr="009177A6">
        <w:trPr>
          <w:trHeight w:hRule="exact" w:val="576"/>
          <w:del w:id="107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108" w:author="Jamie" w:date="2014-04-16T08:45:00Z"/>
                <w:rFonts w:ascii="Times New Roman" w:hAnsi="Times New Roman"/>
                <w:sz w:val="24"/>
                <w:szCs w:val="24"/>
              </w:rPr>
            </w:pPr>
            <w:del w:id="109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12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Del="00332476" w:rsidRDefault="00023AB9" w:rsidP="009177A6">
            <w:pPr>
              <w:spacing w:after="0" w:line="240" w:lineRule="auto"/>
              <w:rPr>
                <w:del w:id="110" w:author="Jamie" w:date="2014-04-16T08:45:00Z"/>
                <w:rFonts w:ascii="Times New Roman" w:hAnsi="Times New Roman"/>
                <w:sz w:val="24"/>
                <w:szCs w:val="24"/>
              </w:rPr>
            </w:pPr>
            <w:del w:id="111" w:author="Jamie" w:date="2014-04-15T12:03:00Z">
              <w:r w:rsidDel="00023AB9">
                <w:rPr>
                  <w:rFonts w:ascii="Times New Roman" w:hAnsi="Times New Roman"/>
                  <w:sz w:val="24"/>
                  <w:szCs w:val="24"/>
                </w:rPr>
                <w:delText>Transmitter (GUI), Outbound</w:delText>
              </w:r>
            </w:del>
          </w:p>
        </w:tc>
      </w:tr>
      <w:tr w:rsidR="00023AB9" w:rsidDel="00332476" w:rsidTr="009177A6">
        <w:trPr>
          <w:trHeight w:hRule="exact" w:val="576"/>
          <w:del w:id="112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113" w:author="Jamie" w:date="2014-04-16T08:45:00Z"/>
                <w:rFonts w:ascii="Times New Roman" w:hAnsi="Times New Roman"/>
                <w:sz w:val="24"/>
                <w:szCs w:val="24"/>
              </w:rPr>
            </w:pPr>
            <w:del w:id="114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13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Del="00332476" w:rsidRDefault="00023AB9" w:rsidP="009177A6">
            <w:pPr>
              <w:spacing w:after="0" w:line="240" w:lineRule="auto"/>
              <w:rPr>
                <w:del w:id="115" w:author="Jamie" w:date="2014-04-16T08:45:00Z"/>
                <w:rFonts w:ascii="Times New Roman" w:hAnsi="Times New Roman"/>
                <w:sz w:val="24"/>
                <w:szCs w:val="24"/>
              </w:rPr>
            </w:pPr>
            <w:del w:id="116" w:author="Jamie" w:date="2014-04-15T12:02:00Z">
              <w:r w:rsidDel="00023AB9">
                <w:rPr>
                  <w:rFonts w:ascii="Times New Roman" w:hAnsi="Times New Roman"/>
                  <w:sz w:val="24"/>
                  <w:szCs w:val="24"/>
                </w:rPr>
                <w:delText>Inbound, Receiver</w:delText>
              </w:r>
            </w:del>
          </w:p>
        </w:tc>
      </w:tr>
      <w:tr w:rsidR="00023AB9" w:rsidDel="00332476" w:rsidTr="009177A6">
        <w:trPr>
          <w:trHeight w:hRule="exact" w:val="576"/>
          <w:del w:id="117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118" w:author="Jamie" w:date="2014-04-16T08:45:00Z"/>
                <w:rFonts w:ascii="Times New Roman" w:hAnsi="Times New Roman"/>
                <w:sz w:val="24"/>
                <w:szCs w:val="24"/>
              </w:rPr>
            </w:pPr>
            <w:del w:id="119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14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120" w:author="Jamie" w:date="2014-04-16T08:45:00Z"/>
                <w:rFonts w:ascii="Times New Roman" w:hAnsi="Times New Roman"/>
                <w:sz w:val="24"/>
                <w:szCs w:val="24"/>
              </w:rPr>
            </w:pPr>
            <w:del w:id="121" w:author="Jamie" w:date="2014-04-15T12:02:00Z">
              <w:r w:rsidDel="00023AB9">
                <w:rPr>
                  <w:rFonts w:ascii="Times New Roman" w:hAnsi="Times New Roman"/>
                  <w:sz w:val="24"/>
                  <w:szCs w:val="24"/>
                </w:rPr>
                <w:delText>Packet Size</w:delText>
              </w:r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 xml:space="preserve"> Calculator</w:delText>
              </w:r>
            </w:del>
            <w:del w:id="122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</w:p>
        </w:tc>
      </w:tr>
      <w:tr w:rsidR="00023AB9" w:rsidDel="00332476" w:rsidTr="009177A6">
        <w:trPr>
          <w:trHeight w:hRule="exact" w:val="576"/>
          <w:del w:id="123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124" w:author="Jamie" w:date="2014-04-16T08:45:00Z"/>
                <w:rFonts w:ascii="Times New Roman" w:hAnsi="Times New Roman"/>
                <w:sz w:val="24"/>
                <w:szCs w:val="24"/>
              </w:rPr>
            </w:pPr>
            <w:del w:id="125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15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126" w:author="Jamie" w:date="2014-04-16T08:45:00Z"/>
                <w:rFonts w:ascii="Times New Roman" w:hAnsi="Times New Roman"/>
                <w:sz w:val="24"/>
                <w:szCs w:val="24"/>
              </w:rPr>
            </w:pPr>
            <w:del w:id="127" w:author="Jamie" w:date="2014-04-15T12:01:00Z"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 xml:space="preserve">Ratio Calculator </w:delText>
              </w:r>
            </w:del>
          </w:p>
        </w:tc>
      </w:tr>
      <w:tr w:rsidR="00023AB9" w:rsidDel="00332476" w:rsidTr="009177A6">
        <w:trPr>
          <w:trHeight w:hRule="exact" w:val="576"/>
          <w:del w:id="128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129" w:author="Jamie" w:date="2014-04-16T08:45:00Z"/>
                <w:rFonts w:ascii="Times New Roman" w:hAnsi="Times New Roman"/>
                <w:sz w:val="24"/>
                <w:szCs w:val="24"/>
              </w:rPr>
            </w:pPr>
            <w:del w:id="130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>16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526032" w:rsidDel="00332476" w:rsidRDefault="00023AB9" w:rsidP="009177A6">
            <w:pPr>
              <w:spacing w:after="0" w:line="240" w:lineRule="auto"/>
              <w:rPr>
                <w:del w:id="131" w:author="Jamie" w:date="2014-04-16T08:45:00Z"/>
                <w:rFonts w:ascii="Times New Roman" w:hAnsi="Times New Roman"/>
                <w:sz w:val="24"/>
                <w:szCs w:val="24"/>
              </w:rPr>
            </w:pPr>
            <w:del w:id="132" w:author="Jamie" w:date="2014-04-15T12:01:00Z">
              <w:r w:rsidDel="00023AB9">
                <w:rPr>
                  <w:rFonts w:ascii="Times New Roman" w:hAnsi="Times New Roman"/>
                  <w:sz w:val="24"/>
                  <w:szCs w:val="24"/>
                </w:rPr>
                <w:delText>Display</w:delText>
              </w:r>
              <w:r w:rsidRPr="00526032" w:rsidDel="00023AB9">
                <w:rPr>
                  <w:rFonts w:ascii="Times New Roman" w:hAnsi="Times New Roman"/>
                  <w:sz w:val="24"/>
                  <w:szCs w:val="24"/>
                </w:rPr>
                <w:delText xml:space="preserve"> Subsystem (GUI)</w:delText>
              </w:r>
            </w:del>
            <w:del w:id="133" w:author="Jamie" w:date="2014-04-16T08:45:00Z">
              <w:r w:rsidRPr="00526032" w:rsidDel="00332476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</w:p>
        </w:tc>
      </w:tr>
      <w:tr w:rsidR="00023AB9" w:rsidDel="00332476" w:rsidTr="009177A6">
        <w:trPr>
          <w:trHeight w:hRule="exact" w:val="576"/>
          <w:del w:id="134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135" w:author="Jamie" w:date="2014-04-16T08:45:00Z"/>
                <w:rFonts w:ascii="Times New Roman" w:hAnsi="Times New Roman"/>
                <w:strike/>
                <w:sz w:val="24"/>
                <w:szCs w:val="24"/>
              </w:rPr>
            </w:pPr>
            <w:del w:id="136" w:author="Jamie" w:date="2014-04-16T08:45:00Z">
              <w:r w:rsidRPr="00023AB9" w:rsidDel="00332476">
                <w:rPr>
                  <w:rFonts w:ascii="Times New Roman" w:hAnsi="Times New Roman"/>
                  <w:strike/>
                  <w:sz w:val="24"/>
                  <w:szCs w:val="24"/>
                </w:rPr>
                <w:delText>17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137" w:author="Jamie" w:date="2014-04-16T08:45:00Z"/>
                <w:rFonts w:ascii="Times New Roman" w:eastAsia="Consolas" w:hAnsi="Times New Roman"/>
                <w:strike/>
                <w:color w:val="333333"/>
                <w:sz w:val="24"/>
                <w:szCs w:val="24"/>
              </w:rPr>
            </w:pPr>
            <w:del w:id="138" w:author="Jamie" w:date="2014-04-16T08:45:00Z">
              <w:r w:rsidRPr="00023AB9" w:rsidDel="00332476">
                <w:rPr>
                  <w:rFonts w:ascii="Times New Roman" w:eastAsia="Consolas" w:hAnsi="Times New Roman"/>
                  <w:strike/>
                  <w:color w:val="333333"/>
                  <w:sz w:val="24"/>
                  <w:szCs w:val="24"/>
                </w:rPr>
                <w:delText>nonfunctional requirement</w:delText>
              </w:r>
            </w:del>
          </w:p>
        </w:tc>
      </w:tr>
      <w:tr w:rsidR="00023AB9" w:rsidDel="00332476" w:rsidTr="009177A6">
        <w:trPr>
          <w:trHeight w:hRule="exact" w:val="576"/>
          <w:del w:id="139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140" w:author="Jamie" w:date="2014-04-16T08:45:00Z"/>
                <w:rFonts w:ascii="Times New Roman" w:hAnsi="Times New Roman"/>
                <w:strike/>
                <w:sz w:val="24"/>
                <w:szCs w:val="24"/>
              </w:rPr>
            </w:pPr>
            <w:del w:id="141" w:author="Jamie" w:date="2014-04-16T08:45:00Z">
              <w:r w:rsidRPr="00023AB9" w:rsidDel="00332476">
                <w:rPr>
                  <w:rFonts w:ascii="Times New Roman" w:hAnsi="Times New Roman"/>
                  <w:strike/>
                  <w:sz w:val="24"/>
                  <w:szCs w:val="24"/>
                </w:rPr>
                <w:delText>18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142" w:author="Jamie" w:date="2014-04-16T08:45:00Z"/>
                <w:rFonts w:ascii="Times New Roman" w:eastAsia="Consolas" w:hAnsi="Times New Roman"/>
                <w:strike/>
                <w:color w:val="333333"/>
                <w:sz w:val="24"/>
                <w:szCs w:val="24"/>
              </w:rPr>
            </w:pPr>
            <w:del w:id="143" w:author="Jamie" w:date="2014-04-16T08:45:00Z">
              <w:r w:rsidRPr="00023AB9" w:rsidDel="00332476">
                <w:rPr>
                  <w:rFonts w:ascii="Times New Roman" w:eastAsia="Consolas" w:hAnsi="Times New Roman"/>
                  <w:strike/>
                  <w:color w:val="333333"/>
                  <w:sz w:val="24"/>
                  <w:szCs w:val="24"/>
                </w:rPr>
                <w:delText>nonfunctional requirement</w:delText>
              </w:r>
            </w:del>
          </w:p>
        </w:tc>
      </w:tr>
      <w:tr w:rsidR="00023AB9" w:rsidDel="00332476" w:rsidTr="009177A6">
        <w:trPr>
          <w:trHeight w:hRule="exact" w:val="576"/>
          <w:del w:id="144" w:author="Jamie" w:date="2014-04-16T08:45:00Z"/>
        </w:trPr>
        <w:tc>
          <w:tcPr>
            <w:tcW w:w="170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145" w:author="Jamie" w:date="2014-04-16T08:45:00Z"/>
                <w:rFonts w:ascii="Times New Roman" w:hAnsi="Times New Roman"/>
                <w:strike/>
                <w:sz w:val="24"/>
                <w:szCs w:val="24"/>
              </w:rPr>
            </w:pPr>
            <w:del w:id="146" w:author="Jamie" w:date="2014-04-16T08:45:00Z">
              <w:r w:rsidRPr="00023AB9" w:rsidDel="00332476">
                <w:rPr>
                  <w:rFonts w:ascii="Times New Roman" w:hAnsi="Times New Roman"/>
                  <w:strike/>
                  <w:sz w:val="24"/>
                  <w:szCs w:val="24"/>
                </w:rPr>
                <w:delText>19</w:delText>
              </w:r>
            </w:del>
          </w:p>
        </w:tc>
        <w:tc>
          <w:tcPr>
            <w:tcW w:w="767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  <w:vAlign w:val="center"/>
          </w:tcPr>
          <w:p w:rsidR="00023AB9" w:rsidRPr="00023AB9" w:rsidDel="00332476" w:rsidRDefault="00023AB9" w:rsidP="009177A6">
            <w:pPr>
              <w:spacing w:after="0" w:line="240" w:lineRule="auto"/>
              <w:rPr>
                <w:del w:id="147" w:author="Jamie" w:date="2014-04-16T08:45:00Z"/>
                <w:rFonts w:ascii="Times New Roman" w:eastAsia="Consolas" w:hAnsi="Times New Roman"/>
                <w:strike/>
                <w:color w:val="333333"/>
                <w:sz w:val="24"/>
                <w:szCs w:val="24"/>
              </w:rPr>
            </w:pPr>
            <w:del w:id="148" w:author="Jamie" w:date="2014-04-16T08:45:00Z">
              <w:r w:rsidRPr="00023AB9" w:rsidDel="00332476">
                <w:rPr>
                  <w:rFonts w:ascii="Times New Roman" w:eastAsia="Consolas" w:hAnsi="Times New Roman"/>
                  <w:strike/>
                  <w:color w:val="333333"/>
                  <w:sz w:val="24"/>
                  <w:szCs w:val="24"/>
                </w:rPr>
                <w:delText>nonfunctional requirement</w:delText>
              </w:r>
            </w:del>
          </w:p>
        </w:tc>
      </w:tr>
    </w:tbl>
    <w:p w:rsidR="00023AB9" w:rsidDel="00332476" w:rsidRDefault="00023AB9" w:rsidP="00B60B80">
      <w:pPr>
        <w:rPr>
          <w:del w:id="149" w:author="Jamie" w:date="2014-04-16T08:45:00Z"/>
        </w:rPr>
      </w:pPr>
      <w:del w:id="150" w:author="Jamie" w:date="2014-04-16T08:45:00Z">
        <w:r w:rsidDel="00332476">
          <w:delText>I put a strike through the non-functional requirements – they are not necessary for the test plan</w:delText>
        </w:r>
      </w:del>
    </w:p>
    <w:p w:rsidR="00023AB9" w:rsidRPr="00B60B80" w:rsidRDefault="00023AB9" w:rsidP="00B60B80">
      <w:del w:id="151" w:author="Jamie" w:date="2014-04-16T08:45:00Z">
        <w:r w:rsidDel="00332476">
          <w:delText>I changed the subsystem names to reflect the our consolidated subsystems</w:delText>
        </w:r>
      </w:del>
    </w:p>
    <w:sectPr w:rsidR="00023AB9" w:rsidRPr="00B60B80">
      <w:headerReference w:type="default" r:id="rId8"/>
      <w:headerReference w:type="first" r:id="rId9"/>
      <w:pgSz w:w="12240" w:h="15840"/>
      <w:pgMar w:top="1440" w:right="1440" w:bottom="1440" w:left="1440" w:header="72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42A" w:rsidRDefault="00F6542A">
      <w:pPr>
        <w:spacing w:after="0" w:line="240" w:lineRule="auto"/>
      </w:pPr>
      <w:r>
        <w:separator/>
      </w:r>
    </w:p>
  </w:endnote>
  <w:endnote w:type="continuationSeparator" w:id="0">
    <w:p w:rsidR="00F6542A" w:rsidRDefault="00F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;Times New Roman"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42A" w:rsidRDefault="00F6542A">
      <w:pPr>
        <w:spacing w:after="0" w:line="240" w:lineRule="auto"/>
      </w:pPr>
      <w:r>
        <w:separator/>
      </w:r>
    </w:p>
  </w:footnote>
  <w:footnote w:type="continuationSeparator" w:id="0">
    <w:p w:rsidR="00F6542A" w:rsidRDefault="00F65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:rsidR="00BE6483" w:rsidRDefault="00BE64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D54A48">
      <w:rPr>
        <w:noProof/>
      </w:rPr>
      <w:t>3</w:t>
    </w:r>
    <w:r>
      <w:fldChar w:fldCharType="end"/>
    </w:r>
  </w:p>
  <w:p w:rsidR="00BE6483" w:rsidRDefault="00BE64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D54A48">
      <w:rPr>
        <w:noProof/>
      </w:rPr>
      <w:t>1</w:t>
    </w:r>
    <w:r>
      <w:fldChar w:fldCharType="end"/>
    </w:r>
  </w:p>
  <w:p w:rsidR="00BE6483" w:rsidRDefault="00BE6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83"/>
    <w:rsid w:val="00023AB9"/>
    <w:rsid w:val="000541DC"/>
    <w:rsid w:val="00084C97"/>
    <w:rsid w:val="000F01E1"/>
    <w:rsid w:val="0019557C"/>
    <w:rsid w:val="00243093"/>
    <w:rsid w:val="0024539A"/>
    <w:rsid w:val="00250D17"/>
    <w:rsid w:val="002724CD"/>
    <w:rsid w:val="002B5CBC"/>
    <w:rsid w:val="003022A2"/>
    <w:rsid w:val="00332476"/>
    <w:rsid w:val="003734FD"/>
    <w:rsid w:val="009C7319"/>
    <w:rsid w:val="00A272E2"/>
    <w:rsid w:val="00AA6377"/>
    <w:rsid w:val="00B60B80"/>
    <w:rsid w:val="00BE6483"/>
    <w:rsid w:val="00C742D9"/>
    <w:rsid w:val="00CD3946"/>
    <w:rsid w:val="00D54A48"/>
    <w:rsid w:val="00D71B4A"/>
    <w:rsid w:val="00DF4C8E"/>
    <w:rsid w:val="00F44F37"/>
    <w:rsid w:val="00F64E05"/>
    <w:rsid w:val="00F6542A"/>
    <w:rsid w:val="00F8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60B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60B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Accuvant Inc.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Jamie;Brad;Daniel</dc:creator>
  <cp:lastModifiedBy>Brad Norman</cp:lastModifiedBy>
  <cp:revision>2</cp:revision>
  <cp:lastPrinted>2014-04-13T20:05:00Z</cp:lastPrinted>
  <dcterms:created xsi:type="dcterms:W3CDTF">2014-04-17T00:14:00Z</dcterms:created>
  <dcterms:modified xsi:type="dcterms:W3CDTF">2014-04-17T00:14:00Z</dcterms:modified>
  <dc:language>en-US</dc:language>
</cp:coreProperties>
</file>